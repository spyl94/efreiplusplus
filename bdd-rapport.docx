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73A" w:rsidRDefault="00741937">
      <w:r>
        <w:rPr>
          <w:noProof/>
        </w:rPr>
        <w:pict>
          <v:rect id="Rectangle 34" o:spid="_x0000_s1034" style="position:absolute;margin-left:14.9pt;margin-top:21.4pt;width:565.55pt;height:799.8pt;z-index:-251657216;visibility:visible;mso-width-percent:950;mso-height-percent:950;mso-position-horizontal-relative:page;mso-position-vertical-relative:page;mso-width-percent:950;mso-height-percent:950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I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BKQ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G0xh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JSE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2mM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p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SmS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hh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SgQ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S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pkh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J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Uj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Y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Npi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GFAg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Q0DEzT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QgpDFpD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DTEJQIRTQAt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AaAGKaBj6B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IYhpiIlNAEgNADq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y&#10;KAE3CgA3UAG6gA3GgBMmgAyaADJoAQsaAE3GkAhJoAjV6YEqsKQDwcimAtIY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EoAMigBN1ACZNABQAUAJkUAJuoAMmgBKACgAyKAEyKADdQ&#10;AbjQAmTQAZNABQAUAJmgAyKADIoAMigBpYUwG7hQINwpAQA96YEisaBkoakIkDAigYuRQAUALk0A&#10;G6gBcigBaACgBdxoAXIoAKAF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EoAMigBN1ACUAFACZFABuoATJoASgAzQAmRQA&#10;bqAEyaACgBKADIoANwoATdQAbjQAmTQAZNABQAUAGRQAmRQAZFADSwpgJkUhBkUAVVJpjJFY0ASq&#10;1AEisKAHjmkMXJoELuoANwoAWgAoAXcaAFyKAFoAKAF3GgBcigBa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EyBQAm6gBKACgBMigBN&#10;1ACUAFACZFABuoATJoASgAyKAE3UAG40AJk0AFACZFABuFABuoATcaADJoAMmgBKACgAyKAGkimM&#10;MigBCRQIbQAUrgVlcUCJA1MZIr0ASKwzQIeDSGPyaADdQAuRQAtABk0ALuoAXNABQAu40ALkUALQ&#10;AZIoAXd60ALQAt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" stroked="f" strokeweight="1.25pt">
            <v:fill r:id="rId8" o:title="" recolor="t" rotate="t" type="frame"/>
            <v:imagedata recolortarget="#938953 [1603]"/>
            <v:path arrowok="t"/>
            <v:textbox style="mso-next-textbox:#Rectangle 34" inset="21.6pt,,21.6pt">
              <w:txbxContent>
                <w:p w:rsidR="00AF373A" w:rsidRPr="00AC1BD1" w:rsidRDefault="00AF373A" w:rsidP="007E173A">
                  <w:pPr>
                    <w:rPr>
                      <w:b/>
                      <w:color w:val="1F497D" w:themeColor="text2"/>
                      <w:sz w:val="44"/>
                      <w:szCs w:val="32"/>
                    </w:rPr>
                  </w:pPr>
                  <w:proofErr w:type="spellStart"/>
                  <w:r>
                    <w:rPr>
                      <w:b/>
                      <w:color w:val="1F497D" w:themeColor="text2"/>
                      <w:sz w:val="44"/>
                      <w:szCs w:val="32"/>
                    </w:rPr>
                    <w:t>Efrei</w:t>
                  </w:r>
                  <w:proofErr w:type="spellEnd"/>
                  <w:r>
                    <w:rPr>
                      <w:b/>
                      <w:color w:val="1F497D" w:themeColor="text2"/>
                      <w:sz w:val="44"/>
                      <w:szCs w:val="32"/>
                    </w:rPr>
                    <w:t>++: gestionnaire d'école</w:t>
                  </w:r>
                </w:p>
                <w:sdt>
                  <w:sdtPr>
                    <w:rPr>
                      <w:b/>
                      <w:color w:val="1F497D" w:themeColor="text2"/>
                      <w:szCs w:val="32"/>
                    </w:rPr>
                    <w:alias w:val="Commentaires "/>
                    <w:tag w:val=""/>
                    <w:id w:val="3329932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Content>
                    <w:p w:rsidR="00AF373A" w:rsidRPr="00C548BA" w:rsidRDefault="00AF373A" w:rsidP="007E173A">
                      <w:pPr>
                        <w:spacing w:after="0"/>
                        <w:rPr>
                          <w:color w:val="1F497D" w:themeColor="text2"/>
                          <w:szCs w:val="32"/>
                        </w:rPr>
                      </w:pPr>
                      <w:r>
                        <w:rPr>
                          <w:b/>
                          <w:color w:val="1F497D" w:themeColor="text2"/>
                          <w:szCs w:val="32"/>
                        </w:rPr>
                        <w:t xml:space="preserve">     </w:t>
                      </w:r>
                    </w:p>
                  </w:sdtContent>
                </w:sdt>
                <w:p w:rsidR="00AF373A" w:rsidRPr="003670E3" w:rsidRDefault="00AF373A" w:rsidP="007E173A">
                  <w:pPr>
                    <w:spacing w:after="0"/>
                    <w:rPr>
                      <w:rFonts w:ascii="Helvetica LT Std Cond Blk" w:hAnsi="Helvetica LT Std Cond Blk"/>
                      <w:color w:val="1F497D" w:themeColor="text2"/>
                      <w:sz w:val="48"/>
                      <w:szCs w:val="32"/>
                    </w:rPr>
                  </w:pPr>
                </w:p>
                <w:p w:rsidR="00AF373A" w:rsidRPr="00C4580D" w:rsidRDefault="00AF373A" w:rsidP="007E173A">
                  <w:pPr>
                    <w:rPr>
                      <w:sz w:val="20"/>
                    </w:rPr>
                  </w:pPr>
                </w:p>
              </w:txbxContent>
            </v:textbox>
            <w10:wrap anchorx="page" anchory="page"/>
          </v:rect>
        </w:pict>
      </w:r>
    </w:p>
    <w:sdt>
      <w:sdtPr>
        <w:rPr>
          <w:rFonts w:asciiTheme="majorHAnsi" w:hAnsiTheme="majorHAnsi"/>
          <w:b/>
          <w:i/>
          <w:color w:val="4F81BD" w:themeColor="accent1"/>
          <w:sz w:val="84"/>
          <w:szCs w:val="84"/>
        </w:rPr>
        <w:alias w:val="Titre"/>
        <w:id w:val="-112299708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7E173A" w:rsidRPr="007E173A" w:rsidRDefault="00963CDC" w:rsidP="00963CDC">
          <w:pPr>
            <w:spacing w:after="0" w:line="240" w:lineRule="auto"/>
            <w:jc w:val="center"/>
            <w:rPr>
              <w:rFonts w:asciiTheme="majorHAnsi" w:hAnsiTheme="majorHAnsi"/>
              <w:b/>
              <w:i/>
              <w:color w:val="4F81BD" w:themeColor="accent1"/>
              <w:sz w:val="84"/>
              <w:szCs w:val="84"/>
            </w:rPr>
          </w:pPr>
          <w:r>
            <w:rPr>
              <w:rFonts w:asciiTheme="majorHAnsi" w:hAnsiTheme="majorHAnsi"/>
              <w:b/>
              <w:i/>
              <w:color w:val="4F81BD" w:themeColor="accent1"/>
              <w:sz w:val="84"/>
              <w:szCs w:val="84"/>
            </w:rPr>
            <w:t>Projet Programmation JAVA</w:t>
          </w:r>
        </w:p>
      </w:sdtContent>
    </w:sdt>
    <w:p w:rsidR="007E173A" w:rsidRDefault="007E173A"/>
    <w:p w:rsidR="007E173A" w:rsidRDefault="007E173A"/>
    <w:sdt>
      <w:sdtPr>
        <w:rPr>
          <w:rFonts w:asciiTheme="majorHAnsi" w:hAnsiTheme="majorHAnsi"/>
          <w:b/>
          <w:color w:val="1F497D" w:themeColor="text2"/>
          <w:szCs w:val="32"/>
        </w:rPr>
        <w:alias w:val="Auteur "/>
        <w:tag w:val=""/>
        <w:id w:val="-80562369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7E173A" w:rsidRPr="000B7D74" w:rsidRDefault="000F6806" w:rsidP="007E173A">
          <w:pPr>
            <w:spacing w:before="240" w:after="0"/>
            <w:rPr>
              <w:rFonts w:asciiTheme="majorHAnsi" w:hAnsiTheme="majorHAnsi"/>
              <w:b/>
              <w:color w:val="1F497D" w:themeColor="text2"/>
              <w:szCs w:val="32"/>
            </w:rPr>
          </w:pPr>
          <w:r>
            <w:rPr>
              <w:rFonts w:asciiTheme="majorHAnsi" w:hAnsiTheme="majorHAnsi"/>
              <w:b/>
              <w:color w:val="1F497D" w:themeColor="text2"/>
              <w:szCs w:val="32"/>
            </w:rPr>
            <w:t>DAVID Aurélien, RAMOS Adrien</w:t>
          </w:r>
        </w:p>
      </w:sdtContent>
    </w:sdt>
    <w:p w:rsidR="007E173A" w:rsidRDefault="007E173A"/>
    <w:p w:rsidR="007E173A" w:rsidRDefault="007E173A">
      <w:r>
        <w:rPr>
          <w:noProof/>
          <w:lang w:eastAsia="fr-FR"/>
        </w:rPr>
        <w:drawing>
          <wp:inline distT="0" distB="0" distL="0" distR="0">
            <wp:extent cx="1866900" cy="75194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fre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7E173A" w:rsidRDefault="007E173A"/>
    <w:p w:rsidR="00A54C8E" w:rsidRDefault="00A54C8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2591175"/>
        <w:docPartObj>
          <w:docPartGallery w:val="Table of Contents"/>
          <w:docPartUnique/>
        </w:docPartObj>
      </w:sdtPr>
      <w:sdtContent>
        <w:p w:rsidR="00A54C8E" w:rsidRDefault="00A54C8E">
          <w:pPr>
            <w:pStyle w:val="En-ttedetabledesmatires"/>
          </w:pPr>
          <w:r>
            <w:t>SOMMAIRE</w:t>
          </w:r>
          <w:r w:rsidR="008C6549">
            <w:br/>
          </w:r>
        </w:p>
        <w:p w:rsidR="00B65B7C" w:rsidRDefault="007419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741937">
            <w:fldChar w:fldCharType="begin"/>
          </w:r>
          <w:r w:rsidR="00A54C8E">
            <w:instrText xml:space="preserve"> TOC \o "1-3" \h \z \u </w:instrText>
          </w:r>
          <w:r w:rsidRPr="00741937">
            <w:fldChar w:fldCharType="separate"/>
          </w:r>
          <w:hyperlink w:anchor="_Toc354523158" w:history="1">
            <w:r w:rsidR="00B65B7C" w:rsidRPr="006E2016">
              <w:rPr>
                <w:rStyle w:val="Lienhypertexte"/>
                <w:noProof/>
                <w:lang w:bidi="en-US"/>
              </w:rPr>
              <w:t>Efrei++ en quelques chiffres :</w:t>
            </w:r>
            <w:r w:rsidR="00B65B7C">
              <w:rPr>
                <w:noProof/>
                <w:webHidden/>
              </w:rPr>
              <w:tab/>
            </w:r>
            <w:r w:rsidR="00B65B7C">
              <w:rPr>
                <w:noProof/>
                <w:webHidden/>
              </w:rPr>
              <w:fldChar w:fldCharType="begin"/>
            </w:r>
            <w:r w:rsidR="00B65B7C">
              <w:rPr>
                <w:noProof/>
                <w:webHidden/>
              </w:rPr>
              <w:instrText xml:space="preserve"> PAGEREF _Toc354523158 \h </w:instrText>
            </w:r>
            <w:r w:rsidR="00B65B7C">
              <w:rPr>
                <w:noProof/>
                <w:webHidden/>
              </w:rPr>
            </w:r>
            <w:r w:rsidR="00B65B7C">
              <w:rPr>
                <w:noProof/>
                <w:webHidden/>
              </w:rPr>
              <w:fldChar w:fldCharType="separate"/>
            </w:r>
            <w:r w:rsidR="00B65B7C">
              <w:rPr>
                <w:noProof/>
                <w:webHidden/>
              </w:rPr>
              <w:t>2</w:t>
            </w:r>
            <w:r w:rsidR="00B65B7C">
              <w:rPr>
                <w:noProof/>
                <w:webHidden/>
              </w:rPr>
              <w:fldChar w:fldCharType="end"/>
            </w:r>
          </w:hyperlink>
        </w:p>
        <w:p w:rsidR="00B65B7C" w:rsidRDefault="00B65B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523159" w:history="1">
            <w:r w:rsidRPr="006E2016">
              <w:rPr>
                <w:rStyle w:val="Lienhypertexte"/>
                <w:noProof/>
                <w:lang w:bidi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_Toc354523159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7C" w:rsidRDefault="00B65B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523160" w:history="1">
            <w:r w:rsidRPr="006E2016">
              <w:rPr>
                <w:rStyle w:val="Lienhypertexte"/>
                <w:rFonts w:eastAsia="Times New Roman"/>
                <w:noProof/>
                <w:kern w:val="36"/>
                <w:lang w:eastAsia="fr-FR" w:bidi="en-US"/>
              </w:rPr>
              <w:t>Description de l'application.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_Toc354523160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7C" w:rsidRDefault="00B65B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523161" w:history="1">
            <w:r w:rsidRPr="006E2016">
              <w:rPr>
                <w:rStyle w:val="Lienhypertexte"/>
                <w:noProof/>
              </w:rPr>
              <w:t>Liste des fonctions développées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_Toc354523161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7C" w:rsidRDefault="00B65B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523162" w:history="1">
            <w:r w:rsidRPr="006E2016">
              <w:rPr>
                <w:rStyle w:val="Lienhypertexte"/>
                <w:rFonts w:eastAsia="Times New Roman"/>
                <w:noProof/>
                <w:lang w:eastAsia="fr-FR" w:bidi="en-US"/>
              </w:rPr>
              <w:t>Réalisation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7C" w:rsidRDefault="00B65B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523163" w:history="1">
            <w:r w:rsidRPr="006E2016">
              <w:rPr>
                <w:rStyle w:val="Lienhypertexte"/>
                <w:noProof/>
                <w:lang w:eastAsia="fr-FR"/>
              </w:rPr>
              <w:t>Emploi de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7C" w:rsidRDefault="00B65B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523164" w:history="1">
            <w:r w:rsidRPr="006E2016">
              <w:rPr>
                <w:rStyle w:val="Lienhypertexte"/>
                <w:noProof/>
                <w:lang w:eastAsia="fr-FR"/>
              </w:rPr>
              <w:t>Diagramme UML de classes du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7C" w:rsidRDefault="00B65B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523165" w:history="1">
            <w:r w:rsidRPr="006E2016">
              <w:rPr>
                <w:rStyle w:val="Lienhypertexte"/>
                <w:noProof/>
              </w:rPr>
              <w:t>Liste des tests automatiques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7C" w:rsidRDefault="00B65B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523166" w:history="1">
            <w:r w:rsidRPr="006E2016">
              <w:rPr>
                <w:rStyle w:val="Lienhypertexte"/>
                <w:noProof/>
                <w:lang w:bidi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7C" w:rsidRDefault="00B65B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523167" w:history="1">
            <w:r w:rsidRPr="006E2016">
              <w:rPr>
                <w:rStyle w:val="Lienhypertexte"/>
                <w:noProof/>
                <w:lang w:bidi="en-US"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C8E" w:rsidRDefault="00741937">
          <w:r>
            <w:rPr>
              <w:b/>
              <w:bCs/>
            </w:rPr>
            <w:fldChar w:fldCharType="end"/>
          </w:r>
        </w:p>
      </w:sdtContent>
    </w:sdt>
    <w:p w:rsidR="00A54C8E" w:rsidRDefault="00A54C8E"/>
    <w:p w:rsidR="00A54C8E" w:rsidRDefault="00A54C8E"/>
    <w:p w:rsidR="00A54C8E" w:rsidRDefault="00A54C8E"/>
    <w:p w:rsidR="00A54C8E" w:rsidRDefault="00A54C8E"/>
    <w:p w:rsidR="00A54C8E" w:rsidRDefault="00A54C8E"/>
    <w:p w:rsidR="00A54C8E" w:rsidRDefault="00A54C8E"/>
    <w:p w:rsidR="00A54C8E" w:rsidRDefault="00A54C8E"/>
    <w:p w:rsidR="00A54C8E" w:rsidRDefault="00A54C8E"/>
    <w:p w:rsidR="00A54C8E" w:rsidRDefault="00A54C8E"/>
    <w:p w:rsidR="00A54C8E" w:rsidRDefault="00A54C8E"/>
    <w:p w:rsidR="000C3902" w:rsidRDefault="000C3902">
      <w:r>
        <w:br w:type="page"/>
      </w:r>
    </w:p>
    <w:p w:rsidR="00A54C8E" w:rsidRDefault="00A54C8E"/>
    <w:p w:rsidR="00A54C8E" w:rsidRDefault="003F279A" w:rsidP="00A54C8E">
      <w:pPr>
        <w:pStyle w:val="Titre1"/>
      </w:pPr>
      <w:bookmarkStart w:id="0" w:name="_Toc354523158"/>
      <w:proofErr w:type="spellStart"/>
      <w:r>
        <w:t>Efrei</w:t>
      </w:r>
      <w:proofErr w:type="spellEnd"/>
      <w:r>
        <w:t>++</w:t>
      </w:r>
      <w:r w:rsidR="003576BF">
        <w:t xml:space="preserve"> en quelques chiffres :</w:t>
      </w:r>
      <w:bookmarkEnd w:id="0"/>
    </w:p>
    <w:p w:rsidR="00A54C8E" w:rsidRDefault="00A54C8E" w:rsidP="00A54C8E">
      <w:pPr>
        <w:pStyle w:val="Paragraphedeliste"/>
      </w:pPr>
    </w:p>
    <w:p w:rsidR="003576BF" w:rsidRPr="000C3902" w:rsidRDefault="003576BF" w:rsidP="00932F7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C3902">
        <w:rPr>
          <w:sz w:val="24"/>
          <w:szCs w:val="24"/>
        </w:rPr>
        <w:t xml:space="preserve">1 </w:t>
      </w:r>
      <w:r w:rsidR="00CC5BAB" w:rsidRPr="000C3902">
        <w:rPr>
          <w:sz w:val="24"/>
          <w:szCs w:val="24"/>
        </w:rPr>
        <w:t>projet</w:t>
      </w:r>
      <w:r w:rsidR="00D65B48" w:rsidRPr="000C3902">
        <w:rPr>
          <w:sz w:val="24"/>
          <w:szCs w:val="24"/>
        </w:rPr>
        <w:t xml:space="preserve"> Open-source</w:t>
      </w:r>
      <w:r w:rsidR="00CC5BAB" w:rsidRPr="000C3902">
        <w:rPr>
          <w:sz w:val="24"/>
          <w:szCs w:val="24"/>
        </w:rPr>
        <w:t xml:space="preserve"> utilisant git</w:t>
      </w:r>
      <w:r w:rsidR="009271F9" w:rsidRPr="000C3902">
        <w:rPr>
          <w:sz w:val="24"/>
          <w:szCs w:val="24"/>
        </w:rPr>
        <w:t>.</w:t>
      </w:r>
    </w:p>
    <w:p w:rsidR="003576BF" w:rsidRPr="000C3902" w:rsidRDefault="003F279A" w:rsidP="00932F7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C3902">
        <w:rPr>
          <w:sz w:val="24"/>
          <w:szCs w:val="24"/>
        </w:rPr>
        <w:t>6</w:t>
      </w:r>
      <w:r w:rsidR="003576BF" w:rsidRPr="000C3902">
        <w:rPr>
          <w:sz w:val="24"/>
          <w:szCs w:val="24"/>
        </w:rPr>
        <w:t xml:space="preserve"> différents design patterns utilisés parmi les plus connus.</w:t>
      </w:r>
    </w:p>
    <w:p w:rsidR="00932F7D" w:rsidRPr="000C3902" w:rsidRDefault="00B062CC" w:rsidP="00932F7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C3902">
        <w:rPr>
          <w:sz w:val="24"/>
          <w:szCs w:val="24"/>
        </w:rPr>
        <w:t>Environs  60</w:t>
      </w:r>
      <w:r w:rsidR="00932F7D" w:rsidRPr="000C3902">
        <w:rPr>
          <w:sz w:val="24"/>
          <w:szCs w:val="24"/>
        </w:rPr>
        <w:t xml:space="preserve"> classes dont </w:t>
      </w:r>
      <w:r w:rsidRPr="000C3902">
        <w:rPr>
          <w:sz w:val="24"/>
          <w:szCs w:val="24"/>
        </w:rPr>
        <w:t xml:space="preserve">de nombreuses </w:t>
      </w:r>
      <w:r w:rsidR="00932F7D" w:rsidRPr="000C3902">
        <w:rPr>
          <w:sz w:val="24"/>
          <w:szCs w:val="24"/>
        </w:rPr>
        <w:t>classes abstraites</w:t>
      </w:r>
      <w:r w:rsidR="00CC5BAB" w:rsidRPr="000C3902">
        <w:rPr>
          <w:sz w:val="24"/>
          <w:szCs w:val="24"/>
        </w:rPr>
        <w:t xml:space="preserve"> et interfaces</w:t>
      </w:r>
      <w:r w:rsidR="00932F7D" w:rsidRPr="000C3902">
        <w:rPr>
          <w:sz w:val="24"/>
          <w:szCs w:val="24"/>
        </w:rPr>
        <w:t>.</w:t>
      </w:r>
    </w:p>
    <w:p w:rsidR="00A54C8E" w:rsidRPr="000C3902" w:rsidRDefault="00932F7D" w:rsidP="00A54C8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C3902">
        <w:rPr>
          <w:sz w:val="24"/>
          <w:szCs w:val="24"/>
        </w:rPr>
        <w:t>Environs</w:t>
      </w:r>
      <w:r w:rsidR="003B03E6" w:rsidRPr="000C3902">
        <w:rPr>
          <w:sz w:val="24"/>
          <w:szCs w:val="24"/>
        </w:rPr>
        <w:t xml:space="preserve"> 50 </w:t>
      </w:r>
      <w:r w:rsidRPr="000C3902">
        <w:rPr>
          <w:sz w:val="24"/>
          <w:szCs w:val="24"/>
        </w:rPr>
        <w:t>heure</w:t>
      </w:r>
      <w:r w:rsidR="003B03E6" w:rsidRPr="000C3902">
        <w:rPr>
          <w:sz w:val="24"/>
          <w:szCs w:val="24"/>
        </w:rPr>
        <w:t>s</w:t>
      </w:r>
      <w:r w:rsidRPr="000C3902">
        <w:rPr>
          <w:sz w:val="24"/>
          <w:szCs w:val="24"/>
        </w:rPr>
        <w:t xml:space="preserve"> de code et de conception pour </w:t>
      </w:r>
      <w:r w:rsidR="00CC5BAB" w:rsidRPr="000C3902">
        <w:rPr>
          <w:sz w:val="24"/>
          <w:szCs w:val="24"/>
        </w:rPr>
        <w:t>2</w:t>
      </w:r>
      <w:r w:rsidR="003576BF" w:rsidRPr="000C3902">
        <w:rPr>
          <w:sz w:val="24"/>
          <w:szCs w:val="24"/>
        </w:rPr>
        <w:t xml:space="preserve">000 lignes de </w:t>
      </w:r>
      <w:r w:rsidR="00D65B48" w:rsidRPr="000C3902">
        <w:rPr>
          <w:sz w:val="24"/>
          <w:szCs w:val="24"/>
        </w:rPr>
        <w:t>code rédigé</w:t>
      </w:r>
      <w:r w:rsidR="003576BF" w:rsidRPr="000C3902">
        <w:rPr>
          <w:sz w:val="24"/>
          <w:szCs w:val="24"/>
        </w:rPr>
        <w:t xml:space="preserve"> </w:t>
      </w:r>
      <w:r w:rsidRPr="000C3902">
        <w:rPr>
          <w:sz w:val="24"/>
          <w:szCs w:val="24"/>
        </w:rPr>
        <w:t xml:space="preserve">intégralement </w:t>
      </w:r>
      <w:r w:rsidR="003576BF" w:rsidRPr="000C3902">
        <w:rPr>
          <w:sz w:val="24"/>
          <w:szCs w:val="24"/>
        </w:rPr>
        <w:t xml:space="preserve">par </w:t>
      </w:r>
      <w:r w:rsidR="00D65B48" w:rsidRPr="000C3902">
        <w:rPr>
          <w:sz w:val="24"/>
          <w:szCs w:val="24"/>
        </w:rPr>
        <w:t xml:space="preserve">les </w:t>
      </w:r>
      <w:r w:rsidR="00CC5BAB" w:rsidRPr="000C3902">
        <w:rPr>
          <w:sz w:val="24"/>
          <w:szCs w:val="24"/>
        </w:rPr>
        <w:t>2</w:t>
      </w:r>
      <w:r w:rsidR="003576BF" w:rsidRPr="000C3902">
        <w:rPr>
          <w:sz w:val="24"/>
          <w:szCs w:val="24"/>
        </w:rPr>
        <w:t xml:space="preserve"> développeurs et concepteurs du </w:t>
      </w:r>
      <w:r w:rsidR="00CC5BAB" w:rsidRPr="000C3902">
        <w:rPr>
          <w:sz w:val="24"/>
          <w:szCs w:val="24"/>
        </w:rPr>
        <w:t>projet</w:t>
      </w:r>
      <w:r w:rsidR="00D65B48" w:rsidRPr="000C3902">
        <w:rPr>
          <w:sz w:val="24"/>
          <w:szCs w:val="24"/>
        </w:rPr>
        <w:t>.</w:t>
      </w:r>
    </w:p>
    <w:p w:rsidR="00A54C8E" w:rsidRDefault="00A54C8E" w:rsidP="00A54C8E">
      <w:pPr>
        <w:pStyle w:val="Paragraphedeliste"/>
      </w:pPr>
    </w:p>
    <w:p w:rsidR="00A54C8E" w:rsidRDefault="00A54C8E" w:rsidP="00A54C8E">
      <w:pPr>
        <w:pStyle w:val="Paragraphedeliste"/>
      </w:pPr>
    </w:p>
    <w:p w:rsidR="00EC6530" w:rsidRPr="00A54C8E" w:rsidRDefault="00EC6530" w:rsidP="00A54C8E">
      <w:pPr>
        <w:pStyle w:val="Titre1"/>
        <w:rPr>
          <w:rFonts w:eastAsiaTheme="minorHAnsi"/>
        </w:rPr>
      </w:pPr>
      <w:bookmarkStart w:id="1" w:name="_Toc354523159"/>
      <w:r>
        <w:t>Introduction</w:t>
      </w:r>
      <w:bookmarkEnd w:id="1"/>
    </w:p>
    <w:p w:rsidR="00EC6530" w:rsidRDefault="00EC6530" w:rsidP="00EC6530"/>
    <w:p w:rsidR="00EC6530" w:rsidRPr="000C3902" w:rsidRDefault="00EC6530" w:rsidP="00EC6530">
      <w:pPr>
        <w:rPr>
          <w:sz w:val="24"/>
          <w:szCs w:val="24"/>
        </w:rPr>
      </w:pPr>
      <w:r w:rsidRPr="000C3902">
        <w:rPr>
          <w:sz w:val="24"/>
          <w:szCs w:val="24"/>
        </w:rPr>
        <w:t>En cette troisième année de l’EFREI, le cours de Programmation en Java est venu en remplacement de l’enseignement en programmation C</w:t>
      </w:r>
      <w:r w:rsidR="0031251A" w:rsidRPr="000C3902">
        <w:rPr>
          <w:sz w:val="24"/>
          <w:szCs w:val="24"/>
        </w:rPr>
        <w:t xml:space="preserve">++ dispensé </w:t>
      </w:r>
      <w:r w:rsidRPr="000C3902">
        <w:rPr>
          <w:sz w:val="24"/>
          <w:szCs w:val="24"/>
        </w:rPr>
        <w:t>l’année précédente. Ce changement a impliqué</w:t>
      </w:r>
      <w:r w:rsidR="0031251A" w:rsidRPr="000C3902">
        <w:rPr>
          <w:sz w:val="24"/>
          <w:szCs w:val="24"/>
        </w:rPr>
        <w:t xml:space="preserve"> de nouvelles attentes: changer </w:t>
      </w:r>
      <w:r w:rsidRPr="000C3902">
        <w:rPr>
          <w:sz w:val="24"/>
          <w:szCs w:val="24"/>
        </w:rPr>
        <w:t>sa façon de concevoir un programme informatique,</w:t>
      </w:r>
      <w:r w:rsidR="0031251A" w:rsidRPr="000C3902">
        <w:rPr>
          <w:sz w:val="24"/>
          <w:szCs w:val="24"/>
        </w:rPr>
        <w:t xml:space="preserve"> celui-ci passe d'abord par une </w:t>
      </w:r>
      <w:r w:rsidRPr="000C3902">
        <w:rPr>
          <w:sz w:val="24"/>
          <w:szCs w:val="24"/>
        </w:rPr>
        <w:t xml:space="preserve">phase </w:t>
      </w:r>
      <w:r w:rsidR="0031251A" w:rsidRPr="000C3902">
        <w:rPr>
          <w:sz w:val="24"/>
          <w:szCs w:val="24"/>
        </w:rPr>
        <w:t>d'analyse puis de conception.</w:t>
      </w:r>
    </w:p>
    <w:p w:rsidR="0031251A" w:rsidRPr="000C3902" w:rsidRDefault="003F279A" w:rsidP="00EC6530">
      <w:pPr>
        <w:rPr>
          <w:sz w:val="24"/>
          <w:szCs w:val="24"/>
        </w:rPr>
      </w:pPr>
      <w:r w:rsidRPr="000C3902">
        <w:rPr>
          <w:sz w:val="24"/>
          <w:szCs w:val="24"/>
        </w:rPr>
        <w:t>Pour ce second projet, le sujet n'est plus libre: il s'agit de réaliser un gestionnaire d'école</w:t>
      </w:r>
      <w:r w:rsidR="0031251A" w:rsidRPr="000C3902">
        <w:rPr>
          <w:sz w:val="24"/>
          <w:szCs w:val="24"/>
        </w:rPr>
        <w:t xml:space="preserve">. Au-delà d’un projet scolaire de Java, nous souhaitons avant tout réalisé un </w:t>
      </w:r>
      <w:r w:rsidRPr="000C3902">
        <w:rPr>
          <w:sz w:val="24"/>
          <w:szCs w:val="24"/>
        </w:rPr>
        <w:t>projet</w:t>
      </w:r>
      <w:r w:rsidR="0031251A" w:rsidRPr="000C3902">
        <w:rPr>
          <w:sz w:val="24"/>
          <w:szCs w:val="24"/>
        </w:rPr>
        <w:t xml:space="preserve"> </w:t>
      </w:r>
      <w:r w:rsidRPr="000C3902">
        <w:rPr>
          <w:sz w:val="24"/>
          <w:szCs w:val="24"/>
        </w:rPr>
        <w:t xml:space="preserve">bien conçus </w:t>
      </w:r>
      <w:r w:rsidR="0031251A" w:rsidRPr="000C3902">
        <w:rPr>
          <w:sz w:val="24"/>
          <w:szCs w:val="24"/>
        </w:rPr>
        <w:t>qui pourrait évoluer post-rendu de projet</w:t>
      </w:r>
      <w:r w:rsidRPr="000C3902">
        <w:rPr>
          <w:sz w:val="24"/>
          <w:szCs w:val="24"/>
        </w:rPr>
        <w:t xml:space="preserve"> et être un bon plus sur un CV</w:t>
      </w:r>
      <w:r w:rsidR="0031251A" w:rsidRPr="000C3902">
        <w:rPr>
          <w:sz w:val="24"/>
          <w:szCs w:val="24"/>
        </w:rPr>
        <w:t>.</w:t>
      </w:r>
    </w:p>
    <w:p w:rsidR="00EC6530" w:rsidRPr="000C3902" w:rsidRDefault="00EC6530" w:rsidP="00EC6530">
      <w:pPr>
        <w:rPr>
          <w:sz w:val="24"/>
          <w:szCs w:val="24"/>
        </w:rPr>
      </w:pPr>
      <w:r w:rsidRPr="000C3902">
        <w:rPr>
          <w:sz w:val="24"/>
          <w:szCs w:val="24"/>
        </w:rPr>
        <w:t>Il nous a donc fallu é</w:t>
      </w:r>
      <w:r w:rsidR="0031251A" w:rsidRPr="000C3902">
        <w:rPr>
          <w:sz w:val="24"/>
          <w:szCs w:val="24"/>
        </w:rPr>
        <w:t xml:space="preserve">tudier longuement la façon dont </w:t>
      </w:r>
      <w:r w:rsidRPr="000C3902">
        <w:rPr>
          <w:sz w:val="24"/>
          <w:szCs w:val="24"/>
        </w:rPr>
        <w:t xml:space="preserve">nous allions aborder le </w:t>
      </w:r>
      <w:r w:rsidR="003F279A" w:rsidRPr="000C3902">
        <w:rPr>
          <w:sz w:val="24"/>
          <w:szCs w:val="24"/>
        </w:rPr>
        <w:t>gestionnaire,</w:t>
      </w:r>
      <w:r w:rsidRPr="000C3902">
        <w:rPr>
          <w:sz w:val="24"/>
          <w:szCs w:val="24"/>
        </w:rPr>
        <w:t xml:space="preserve"> le </w:t>
      </w:r>
      <w:r w:rsidR="0031251A" w:rsidRPr="000C3902">
        <w:rPr>
          <w:sz w:val="24"/>
          <w:szCs w:val="24"/>
        </w:rPr>
        <w:t>concevoir et enfin l'optimiser.</w:t>
      </w:r>
      <w:r w:rsidR="006D1FD4" w:rsidRPr="000C3902">
        <w:rPr>
          <w:sz w:val="24"/>
          <w:szCs w:val="24"/>
        </w:rPr>
        <w:t xml:space="preserve"> Cela a été rendu plus simple du fa</w:t>
      </w:r>
      <w:r w:rsidR="003F279A" w:rsidRPr="000C3902">
        <w:rPr>
          <w:sz w:val="24"/>
          <w:szCs w:val="24"/>
        </w:rPr>
        <w:t xml:space="preserve">it que nous maitrisons bien le Java grâce à notre précédent projet: </w:t>
      </w:r>
      <w:proofErr w:type="spellStart"/>
      <w:r w:rsidR="003F279A" w:rsidRPr="000C3902">
        <w:rPr>
          <w:sz w:val="24"/>
          <w:szCs w:val="24"/>
        </w:rPr>
        <w:t>Drasus</w:t>
      </w:r>
      <w:proofErr w:type="spellEnd"/>
      <w:r w:rsidR="003F279A" w:rsidRPr="000C3902">
        <w:rPr>
          <w:sz w:val="24"/>
          <w:szCs w:val="24"/>
        </w:rPr>
        <w:t>, un jeu de stratégie en réseau multi-joueurs.</w:t>
      </w:r>
    </w:p>
    <w:p w:rsidR="0031251A" w:rsidRPr="000C3902" w:rsidRDefault="003F279A" w:rsidP="00EC6530">
      <w:pPr>
        <w:rPr>
          <w:sz w:val="24"/>
          <w:szCs w:val="24"/>
        </w:rPr>
      </w:pPr>
      <w:r w:rsidRPr="000C3902">
        <w:rPr>
          <w:sz w:val="24"/>
          <w:szCs w:val="24"/>
        </w:rPr>
        <w:t>C</w:t>
      </w:r>
      <w:r w:rsidR="00EC6530" w:rsidRPr="000C3902">
        <w:rPr>
          <w:sz w:val="24"/>
          <w:szCs w:val="24"/>
        </w:rPr>
        <w:t xml:space="preserve">e dernier projet </w:t>
      </w:r>
      <w:r w:rsidR="0031251A" w:rsidRPr="000C3902">
        <w:rPr>
          <w:sz w:val="24"/>
          <w:szCs w:val="24"/>
        </w:rPr>
        <w:t>a été pour nous l’occasion de travailler à une conception objet avancée, cette fois-ci nous choisi d’y consacrer encore plus de temps en utilisant notamment plusieurs design pattern.</w:t>
      </w:r>
    </w:p>
    <w:p w:rsidR="00EC6530" w:rsidRDefault="0031251A" w:rsidP="00EC6530">
      <w:r>
        <w:br w:type="page"/>
      </w:r>
    </w:p>
    <w:p w:rsidR="008D59F0" w:rsidRPr="009272F9" w:rsidRDefault="006B39B5" w:rsidP="008D59F0">
      <w:pPr>
        <w:pStyle w:val="Titre1"/>
        <w:rPr>
          <w:rFonts w:ascii="Times New Roman" w:eastAsia="Times New Roman" w:hAnsi="Times New Roman"/>
          <w:kern w:val="36"/>
          <w:sz w:val="48"/>
          <w:szCs w:val="48"/>
          <w:lang w:eastAsia="fr-FR"/>
        </w:rPr>
      </w:pPr>
      <w:bookmarkStart w:id="2" w:name="_Toc311224046"/>
      <w:bookmarkStart w:id="3" w:name="_Toc354523160"/>
      <w:r>
        <w:rPr>
          <w:rFonts w:eastAsia="Times New Roman"/>
          <w:kern w:val="36"/>
          <w:lang w:eastAsia="fr-FR"/>
        </w:rPr>
        <w:lastRenderedPageBreak/>
        <w:t>Description de l'application.</w:t>
      </w:r>
      <w:bookmarkEnd w:id="2"/>
      <w:bookmarkEnd w:id="3"/>
    </w:p>
    <w:p w:rsidR="008D59F0" w:rsidRPr="00914547" w:rsidRDefault="008D59F0" w:rsidP="008D59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F279A" w:rsidRDefault="00660E88" w:rsidP="00FF5F27">
      <w:p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Nous avons décidé de faire de </w:t>
      </w:r>
      <w:proofErr w:type="spellStart"/>
      <w:r w:rsidR="003F279A">
        <w:rPr>
          <w:sz w:val="24"/>
          <w:szCs w:val="24"/>
          <w:lang w:eastAsia="fr-FR"/>
        </w:rPr>
        <w:t>Efrei</w:t>
      </w:r>
      <w:proofErr w:type="spellEnd"/>
      <w:r w:rsidR="003F279A">
        <w:rPr>
          <w:sz w:val="24"/>
          <w:szCs w:val="24"/>
          <w:lang w:eastAsia="fr-FR"/>
        </w:rPr>
        <w:t>++ un gestionnaire de type clients/serveur, c'est à dire que plusieurs clients se connectent au même serveur. Le fonctionnement se déroule de la façon suivante: le client se connecte</w:t>
      </w:r>
      <w:r w:rsidR="008D3EA2">
        <w:rPr>
          <w:sz w:val="24"/>
          <w:szCs w:val="24"/>
          <w:lang w:eastAsia="fr-FR"/>
        </w:rPr>
        <w:t xml:space="preserve"> puis le serveur détermine ces droits d'utilisateurs, ce qui permet de limiter les actions de chacun. Un élève peut consulter ses notes tandis qu'un administrateur peut ajouter des élèves.</w:t>
      </w:r>
    </w:p>
    <w:p w:rsidR="008D59F0" w:rsidRDefault="000360FA" w:rsidP="00FF5F27">
      <w:p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Ce </w:t>
      </w:r>
      <w:r w:rsidR="008D59F0" w:rsidRPr="006B39B5">
        <w:rPr>
          <w:sz w:val="24"/>
          <w:szCs w:val="24"/>
          <w:lang w:eastAsia="fr-FR"/>
        </w:rPr>
        <w:t xml:space="preserve">projet a été réalisé </w:t>
      </w:r>
      <w:r w:rsidR="008D3EA2">
        <w:rPr>
          <w:sz w:val="24"/>
          <w:szCs w:val="24"/>
          <w:lang w:eastAsia="fr-FR"/>
        </w:rPr>
        <w:t xml:space="preserve">en </w:t>
      </w:r>
      <w:r w:rsidR="008D59F0" w:rsidRPr="006B39B5">
        <w:rPr>
          <w:sz w:val="24"/>
          <w:szCs w:val="24"/>
          <w:lang w:eastAsia="fr-FR"/>
        </w:rPr>
        <w:t xml:space="preserve">Java </w:t>
      </w:r>
      <w:r w:rsidR="0031251A" w:rsidRPr="006B39B5">
        <w:rPr>
          <w:sz w:val="24"/>
          <w:szCs w:val="24"/>
          <w:lang w:eastAsia="fr-FR"/>
        </w:rPr>
        <w:t xml:space="preserve">en </w:t>
      </w:r>
      <w:r w:rsidR="008D59F0" w:rsidRPr="006B39B5">
        <w:rPr>
          <w:sz w:val="24"/>
          <w:szCs w:val="24"/>
          <w:lang w:eastAsia="fr-FR"/>
        </w:rPr>
        <w:t xml:space="preserve">utilisant la librairie graphique </w:t>
      </w:r>
      <w:r w:rsidR="008D3EA2" w:rsidRPr="00CC5BAB">
        <w:rPr>
          <w:b/>
          <w:sz w:val="24"/>
          <w:szCs w:val="24"/>
          <w:lang w:eastAsia="fr-FR"/>
        </w:rPr>
        <w:t>Swing</w:t>
      </w:r>
      <w:r w:rsidR="008D3EA2">
        <w:rPr>
          <w:sz w:val="24"/>
          <w:szCs w:val="24"/>
          <w:lang w:eastAsia="fr-FR"/>
        </w:rPr>
        <w:t xml:space="preserve"> </w:t>
      </w:r>
      <w:r w:rsidR="00186BD5" w:rsidRPr="006B39B5">
        <w:rPr>
          <w:sz w:val="24"/>
          <w:szCs w:val="24"/>
          <w:lang w:eastAsia="fr-FR"/>
        </w:rPr>
        <w:t xml:space="preserve">ainsi que </w:t>
      </w:r>
      <w:r w:rsidR="008D3EA2" w:rsidRPr="00CC5BAB">
        <w:rPr>
          <w:b/>
          <w:sz w:val="24"/>
          <w:szCs w:val="24"/>
          <w:lang w:eastAsia="fr-FR"/>
        </w:rPr>
        <w:t>RMI</w:t>
      </w:r>
      <w:r w:rsidR="00186BD5" w:rsidRPr="006B39B5">
        <w:rPr>
          <w:sz w:val="24"/>
          <w:szCs w:val="24"/>
          <w:lang w:eastAsia="fr-FR"/>
        </w:rPr>
        <w:t xml:space="preserve"> pour la gestion de la partie réseau</w:t>
      </w:r>
      <w:r w:rsidR="00B11686" w:rsidRPr="006B39B5">
        <w:rPr>
          <w:sz w:val="24"/>
          <w:szCs w:val="24"/>
          <w:lang w:eastAsia="fr-FR"/>
        </w:rPr>
        <w:t xml:space="preserve"> et </w:t>
      </w:r>
      <w:proofErr w:type="spellStart"/>
      <w:r w:rsidR="00B11686" w:rsidRPr="00CC5BAB">
        <w:rPr>
          <w:b/>
          <w:sz w:val="24"/>
          <w:szCs w:val="24"/>
          <w:lang w:eastAsia="fr-FR"/>
        </w:rPr>
        <w:t>Junit</w:t>
      </w:r>
      <w:proofErr w:type="spellEnd"/>
      <w:r w:rsidR="00B11686" w:rsidRPr="006B39B5">
        <w:rPr>
          <w:sz w:val="24"/>
          <w:szCs w:val="24"/>
          <w:lang w:eastAsia="fr-FR"/>
        </w:rPr>
        <w:t xml:space="preserve"> pour les tests unitaires</w:t>
      </w:r>
      <w:r w:rsidR="008D59F0" w:rsidRPr="006B39B5">
        <w:rPr>
          <w:sz w:val="24"/>
          <w:szCs w:val="24"/>
          <w:lang w:eastAsia="fr-FR"/>
        </w:rPr>
        <w:t xml:space="preserve">. Ces choix nous ont permis de réaliser une interface utilisateur complète et agréable tout en utilisant le modèle </w:t>
      </w:r>
      <w:r w:rsidR="008D59F0" w:rsidRPr="00CC5BAB">
        <w:rPr>
          <w:b/>
          <w:sz w:val="24"/>
          <w:szCs w:val="24"/>
          <w:lang w:eastAsia="fr-FR"/>
        </w:rPr>
        <w:t>MVC</w:t>
      </w:r>
      <w:r w:rsidR="008D59F0" w:rsidRPr="006B39B5">
        <w:rPr>
          <w:sz w:val="24"/>
          <w:szCs w:val="24"/>
          <w:lang w:eastAsia="fr-FR"/>
        </w:rPr>
        <w:t xml:space="preserve"> qui facilite grandement l'organisation du code.</w:t>
      </w:r>
    </w:p>
    <w:p w:rsidR="008D3EA2" w:rsidRDefault="008D3EA2" w:rsidP="00FF5F27">
      <w:p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La sécurité a été mise en avant puisque toutes les vérifications s'effectuent coté serveur notamment la gestion des droits d'accès. Les données sont également toutes stocké dans la base de données </w:t>
      </w:r>
      <w:proofErr w:type="spellStart"/>
      <w:r w:rsidR="000C3902" w:rsidRPr="000C3902">
        <w:rPr>
          <w:b/>
          <w:sz w:val="24"/>
          <w:szCs w:val="24"/>
          <w:lang w:eastAsia="fr-FR"/>
        </w:rPr>
        <w:t>SQLite</w:t>
      </w:r>
      <w:proofErr w:type="spellEnd"/>
      <w:r w:rsidR="000C3902">
        <w:rPr>
          <w:sz w:val="24"/>
          <w:szCs w:val="24"/>
          <w:lang w:eastAsia="fr-FR"/>
        </w:rPr>
        <w:t xml:space="preserve"> </w:t>
      </w:r>
      <w:r>
        <w:rPr>
          <w:sz w:val="24"/>
          <w:szCs w:val="24"/>
          <w:lang w:eastAsia="fr-FR"/>
        </w:rPr>
        <w:t xml:space="preserve">du serveur afin d'assurer la </w:t>
      </w:r>
      <w:r w:rsidRPr="00CC5BAB">
        <w:rPr>
          <w:b/>
          <w:sz w:val="24"/>
          <w:szCs w:val="24"/>
          <w:lang w:eastAsia="fr-FR"/>
        </w:rPr>
        <w:t>sécurité</w:t>
      </w:r>
      <w:r>
        <w:rPr>
          <w:sz w:val="24"/>
          <w:szCs w:val="24"/>
          <w:lang w:eastAsia="fr-FR"/>
        </w:rPr>
        <w:t xml:space="preserve"> des celles-ci, elles transitent ensuite vers les différents clients.</w:t>
      </w:r>
    </w:p>
    <w:p w:rsidR="008D59F0" w:rsidRPr="006B39B5" w:rsidRDefault="008D59F0" w:rsidP="00FF5F27">
      <w:pPr>
        <w:jc w:val="both"/>
        <w:rPr>
          <w:sz w:val="24"/>
          <w:szCs w:val="24"/>
          <w:lang w:eastAsia="fr-FR"/>
        </w:rPr>
      </w:pPr>
      <w:r w:rsidRPr="006B39B5">
        <w:rPr>
          <w:sz w:val="24"/>
          <w:szCs w:val="24"/>
          <w:lang w:eastAsia="fr-FR"/>
        </w:rPr>
        <w:t xml:space="preserve">Ainsi nos sources se composent de quatre </w:t>
      </w:r>
      <w:r w:rsidRPr="00CC5BAB">
        <w:rPr>
          <w:b/>
          <w:sz w:val="24"/>
          <w:szCs w:val="24"/>
          <w:lang w:eastAsia="fr-FR"/>
        </w:rPr>
        <w:t>packages</w:t>
      </w:r>
      <w:r w:rsidR="003576BF" w:rsidRPr="006B39B5">
        <w:rPr>
          <w:sz w:val="24"/>
          <w:szCs w:val="24"/>
          <w:lang w:eastAsia="fr-FR"/>
        </w:rPr>
        <w:t>, eux même divisés en</w:t>
      </w:r>
      <w:r w:rsidR="007A68BB" w:rsidRPr="006B39B5">
        <w:rPr>
          <w:sz w:val="24"/>
          <w:szCs w:val="24"/>
          <w:lang w:eastAsia="fr-FR"/>
        </w:rPr>
        <w:t xml:space="preserve"> plusieurs</w:t>
      </w:r>
      <w:r w:rsidR="003576BF" w:rsidRPr="006B39B5">
        <w:rPr>
          <w:sz w:val="24"/>
          <w:szCs w:val="24"/>
          <w:lang w:eastAsia="fr-FR"/>
        </w:rPr>
        <w:t xml:space="preserve"> </w:t>
      </w:r>
      <w:proofErr w:type="spellStart"/>
      <w:r w:rsidR="003576BF" w:rsidRPr="006B39B5">
        <w:rPr>
          <w:sz w:val="24"/>
          <w:szCs w:val="24"/>
          <w:lang w:eastAsia="fr-FR"/>
        </w:rPr>
        <w:t>subpackages</w:t>
      </w:r>
      <w:proofErr w:type="spellEnd"/>
      <w:r w:rsidR="003576BF" w:rsidRPr="006B39B5">
        <w:rPr>
          <w:sz w:val="24"/>
          <w:szCs w:val="24"/>
          <w:lang w:eastAsia="fr-FR"/>
        </w:rPr>
        <w:t xml:space="preserve"> </w:t>
      </w:r>
      <w:r w:rsidRPr="006B39B5">
        <w:rPr>
          <w:sz w:val="24"/>
          <w:szCs w:val="24"/>
          <w:lang w:eastAsia="fr-FR"/>
        </w:rPr>
        <w:t>:</w:t>
      </w:r>
    </w:p>
    <w:p w:rsidR="008D59F0" w:rsidRPr="006B39B5" w:rsidRDefault="008D59F0" w:rsidP="00FF5F27">
      <w:pPr>
        <w:pStyle w:val="Paragraphedeliste"/>
        <w:numPr>
          <w:ilvl w:val="0"/>
          <w:numId w:val="2"/>
        </w:numPr>
        <w:jc w:val="both"/>
        <w:rPr>
          <w:sz w:val="24"/>
          <w:szCs w:val="24"/>
          <w:lang w:eastAsia="fr-FR"/>
        </w:rPr>
      </w:pPr>
      <w:r w:rsidRPr="00CC5BAB">
        <w:rPr>
          <w:b/>
          <w:sz w:val="24"/>
          <w:szCs w:val="24"/>
          <w:lang w:eastAsia="fr-FR"/>
        </w:rPr>
        <w:t>model,</w:t>
      </w:r>
      <w:r w:rsidRPr="006B39B5">
        <w:rPr>
          <w:sz w:val="24"/>
          <w:szCs w:val="24"/>
          <w:lang w:eastAsia="fr-FR"/>
        </w:rPr>
        <w:t xml:space="preserve"> qui contient la partie données du </w:t>
      </w:r>
      <w:r w:rsidR="008D3EA2">
        <w:rPr>
          <w:sz w:val="24"/>
          <w:szCs w:val="24"/>
          <w:lang w:eastAsia="fr-FR"/>
        </w:rPr>
        <w:t>projet</w:t>
      </w:r>
      <w:r w:rsidRPr="006B39B5">
        <w:rPr>
          <w:sz w:val="24"/>
          <w:szCs w:val="24"/>
          <w:lang w:eastAsia="fr-FR"/>
        </w:rPr>
        <w:t xml:space="preserve">, c'est à dire les </w:t>
      </w:r>
      <w:r w:rsidR="00D60590">
        <w:rPr>
          <w:sz w:val="24"/>
          <w:szCs w:val="24"/>
          <w:lang w:eastAsia="fr-FR"/>
        </w:rPr>
        <w:t xml:space="preserve">étudiants, professeurs.... mais également la récupération depuis la base de donnés </w:t>
      </w:r>
      <w:r w:rsidR="003050AA" w:rsidRPr="006B39B5">
        <w:rPr>
          <w:sz w:val="24"/>
          <w:szCs w:val="24"/>
          <w:lang w:eastAsia="fr-FR"/>
        </w:rPr>
        <w:t>(model.</w:t>
      </w:r>
      <w:r w:rsidR="00D60590">
        <w:rPr>
          <w:sz w:val="24"/>
          <w:szCs w:val="24"/>
          <w:lang w:eastAsia="fr-FR"/>
        </w:rPr>
        <w:t>dao</w:t>
      </w:r>
      <w:r w:rsidR="003050AA" w:rsidRPr="006B39B5">
        <w:rPr>
          <w:sz w:val="24"/>
          <w:szCs w:val="24"/>
          <w:lang w:eastAsia="fr-FR"/>
        </w:rPr>
        <w:t>)</w:t>
      </w:r>
      <w:r w:rsidR="00D60590">
        <w:rPr>
          <w:sz w:val="24"/>
          <w:szCs w:val="24"/>
          <w:lang w:eastAsia="fr-FR"/>
        </w:rPr>
        <w:t>.</w:t>
      </w:r>
    </w:p>
    <w:p w:rsidR="008D59F0" w:rsidRPr="006B39B5" w:rsidRDefault="008D59F0" w:rsidP="00FF5F27">
      <w:pPr>
        <w:pStyle w:val="Paragraphedeliste"/>
        <w:numPr>
          <w:ilvl w:val="0"/>
          <w:numId w:val="2"/>
        </w:numPr>
        <w:jc w:val="both"/>
        <w:rPr>
          <w:sz w:val="24"/>
          <w:szCs w:val="24"/>
          <w:lang w:eastAsia="fr-FR"/>
        </w:rPr>
      </w:pPr>
      <w:proofErr w:type="spellStart"/>
      <w:r w:rsidRPr="00CC5BAB">
        <w:rPr>
          <w:b/>
          <w:sz w:val="24"/>
          <w:szCs w:val="24"/>
          <w:lang w:eastAsia="fr-FR"/>
        </w:rPr>
        <w:t>view</w:t>
      </w:r>
      <w:proofErr w:type="spellEnd"/>
      <w:r w:rsidRPr="006B39B5">
        <w:rPr>
          <w:sz w:val="24"/>
          <w:szCs w:val="24"/>
          <w:lang w:eastAsia="fr-FR"/>
        </w:rPr>
        <w:t>, qui compr</w:t>
      </w:r>
      <w:r w:rsidR="00660E88">
        <w:rPr>
          <w:sz w:val="24"/>
          <w:szCs w:val="24"/>
          <w:lang w:eastAsia="fr-FR"/>
        </w:rPr>
        <w:t>end</w:t>
      </w:r>
      <w:r w:rsidRPr="006B39B5">
        <w:rPr>
          <w:sz w:val="24"/>
          <w:szCs w:val="24"/>
          <w:lang w:eastAsia="fr-FR"/>
        </w:rPr>
        <w:t xml:space="preserve"> notre interface graphique</w:t>
      </w:r>
      <w:r w:rsidR="006B39B5" w:rsidRPr="006B39B5">
        <w:rPr>
          <w:sz w:val="24"/>
          <w:szCs w:val="24"/>
          <w:lang w:eastAsia="fr-FR"/>
        </w:rPr>
        <w:t xml:space="preserve"> les différent</w:t>
      </w:r>
      <w:r w:rsidR="00D60590">
        <w:rPr>
          <w:sz w:val="24"/>
          <w:szCs w:val="24"/>
          <w:lang w:eastAsia="fr-FR"/>
        </w:rPr>
        <w:t>e</w:t>
      </w:r>
      <w:r w:rsidR="006B39B5" w:rsidRPr="006B39B5">
        <w:rPr>
          <w:sz w:val="24"/>
          <w:szCs w:val="24"/>
          <w:lang w:eastAsia="fr-FR"/>
        </w:rPr>
        <w:t xml:space="preserve">s </w:t>
      </w:r>
      <w:r w:rsidR="00D60590">
        <w:rPr>
          <w:sz w:val="24"/>
          <w:szCs w:val="24"/>
          <w:lang w:eastAsia="fr-FR"/>
        </w:rPr>
        <w:t>actions</w:t>
      </w:r>
      <w:r w:rsidR="003050AA" w:rsidRPr="006B39B5">
        <w:rPr>
          <w:sz w:val="24"/>
          <w:szCs w:val="24"/>
          <w:lang w:eastAsia="fr-FR"/>
        </w:rPr>
        <w:t>.</w:t>
      </w:r>
    </w:p>
    <w:p w:rsidR="008D59F0" w:rsidRPr="006B39B5" w:rsidRDefault="006B39B5" w:rsidP="00FF5F27">
      <w:pPr>
        <w:pStyle w:val="Paragraphedeliste"/>
        <w:numPr>
          <w:ilvl w:val="0"/>
          <w:numId w:val="2"/>
        </w:num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Le package </w:t>
      </w:r>
      <w:proofErr w:type="spellStart"/>
      <w:r w:rsidR="008D59F0" w:rsidRPr="00CC5BAB">
        <w:rPr>
          <w:b/>
          <w:sz w:val="24"/>
          <w:szCs w:val="24"/>
          <w:lang w:eastAsia="fr-FR"/>
        </w:rPr>
        <w:t>controller</w:t>
      </w:r>
      <w:proofErr w:type="spellEnd"/>
      <w:r w:rsidR="008D59F0" w:rsidRPr="006B39B5">
        <w:rPr>
          <w:sz w:val="24"/>
          <w:szCs w:val="24"/>
          <w:lang w:eastAsia="fr-FR"/>
        </w:rPr>
        <w:t>, qui gère et vérifie les actions permettant de relier des packages sus-jacents</w:t>
      </w:r>
      <w:r w:rsidRPr="006B39B5">
        <w:rPr>
          <w:sz w:val="24"/>
          <w:szCs w:val="24"/>
          <w:lang w:eastAsia="fr-FR"/>
        </w:rPr>
        <w:t xml:space="preserve"> à l'aide de plusieurs classes de contrôle</w:t>
      </w:r>
      <w:r w:rsidR="008D59F0" w:rsidRPr="006B39B5">
        <w:rPr>
          <w:sz w:val="24"/>
          <w:szCs w:val="24"/>
          <w:lang w:eastAsia="fr-FR"/>
        </w:rPr>
        <w:t>.</w:t>
      </w:r>
    </w:p>
    <w:p w:rsidR="008D59F0" w:rsidRPr="006B39B5" w:rsidRDefault="008D59F0" w:rsidP="00FF5F27">
      <w:pPr>
        <w:pStyle w:val="Paragraphedeliste"/>
        <w:numPr>
          <w:ilvl w:val="0"/>
          <w:numId w:val="2"/>
        </w:numPr>
        <w:jc w:val="both"/>
        <w:rPr>
          <w:sz w:val="24"/>
          <w:szCs w:val="24"/>
          <w:lang w:eastAsia="fr-FR"/>
        </w:rPr>
      </w:pPr>
      <w:r w:rsidRPr="006B39B5">
        <w:rPr>
          <w:sz w:val="24"/>
          <w:szCs w:val="24"/>
          <w:lang w:eastAsia="fr-FR"/>
        </w:rPr>
        <w:t xml:space="preserve">Et enfin notre package </w:t>
      </w:r>
      <w:r w:rsidRPr="00CC5BAB">
        <w:rPr>
          <w:b/>
          <w:sz w:val="24"/>
          <w:szCs w:val="24"/>
          <w:lang w:eastAsia="fr-FR"/>
        </w:rPr>
        <w:t>test</w:t>
      </w:r>
      <w:r w:rsidRPr="006B39B5">
        <w:rPr>
          <w:sz w:val="24"/>
          <w:szCs w:val="24"/>
          <w:lang w:eastAsia="fr-FR"/>
        </w:rPr>
        <w:t xml:space="preserve"> qui contient les tests unitaires de notre programme</w:t>
      </w:r>
      <w:r w:rsidR="00D60590">
        <w:rPr>
          <w:sz w:val="24"/>
          <w:szCs w:val="24"/>
          <w:lang w:eastAsia="fr-FR"/>
        </w:rPr>
        <w:t>, partie serveur</w:t>
      </w:r>
      <w:r w:rsidRPr="006B39B5">
        <w:rPr>
          <w:sz w:val="24"/>
          <w:szCs w:val="24"/>
          <w:lang w:eastAsia="fr-FR"/>
        </w:rPr>
        <w:t>.</w:t>
      </w:r>
    </w:p>
    <w:p w:rsidR="00FF55E7" w:rsidRDefault="008D59F0" w:rsidP="00FF5F27">
      <w:pPr>
        <w:jc w:val="both"/>
        <w:rPr>
          <w:sz w:val="24"/>
          <w:szCs w:val="24"/>
          <w:lang w:eastAsia="fr-FR"/>
        </w:rPr>
      </w:pPr>
      <w:r w:rsidRPr="006B39B5">
        <w:rPr>
          <w:sz w:val="24"/>
          <w:szCs w:val="24"/>
          <w:lang w:eastAsia="fr-FR"/>
        </w:rPr>
        <w:t>Afin de concevoir ce projet facilement nous avons utilisé</w:t>
      </w:r>
      <w:r w:rsidR="00FF55E7" w:rsidRPr="006B39B5">
        <w:rPr>
          <w:sz w:val="24"/>
          <w:szCs w:val="24"/>
          <w:lang w:eastAsia="fr-FR"/>
        </w:rPr>
        <w:t xml:space="preserve"> comme à notre habitude</w:t>
      </w:r>
      <w:r w:rsidRPr="006B39B5">
        <w:rPr>
          <w:sz w:val="24"/>
          <w:szCs w:val="24"/>
          <w:lang w:eastAsia="fr-FR"/>
        </w:rPr>
        <w:t xml:space="preserve"> le gestionnaire de version </w:t>
      </w:r>
      <w:r w:rsidRPr="00CC5BAB">
        <w:rPr>
          <w:b/>
          <w:sz w:val="24"/>
          <w:szCs w:val="24"/>
          <w:lang w:eastAsia="fr-FR"/>
        </w:rPr>
        <w:t>Git</w:t>
      </w:r>
      <w:r w:rsidRPr="006B39B5">
        <w:rPr>
          <w:sz w:val="24"/>
          <w:szCs w:val="24"/>
          <w:lang w:eastAsia="fr-FR"/>
        </w:rPr>
        <w:t xml:space="preserve">. Le système de commit nous permettant de savoir sur quelle partie du code chacun des membres du </w:t>
      </w:r>
      <w:r w:rsidR="00D60590">
        <w:rPr>
          <w:sz w:val="24"/>
          <w:szCs w:val="24"/>
          <w:lang w:eastAsia="fr-FR"/>
        </w:rPr>
        <w:t>binôme</w:t>
      </w:r>
      <w:r w:rsidRPr="006B39B5">
        <w:rPr>
          <w:sz w:val="24"/>
          <w:szCs w:val="24"/>
          <w:lang w:eastAsia="fr-FR"/>
        </w:rPr>
        <w:t xml:space="preserve"> avait travaillé et de comprendre les modifications. De plus l'utilisation de différentes branches nous a permis </w:t>
      </w:r>
      <w:r w:rsidR="00FF55E7" w:rsidRPr="006B39B5">
        <w:rPr>
          <w:sz w:val="24"/>
          <w:szCs w:val="24"/>
          <w:lang w:eastAsia="fr-FR"/>
        </w:rPr>
        <w:t xml:space="preserve">de travailler chacun de </w:t>
      </w:r>
      <w:r w:rsidR="00D60590">
        <w:rPr>
          <w:sz w:val="24"/>
          <w:szCs w:val="24"/>
          <w:lang w:eastAsia="fr-FR"/>
        </w:rPr>
        <w:t>notre côté sans gêner l'autre ni attendre la fin des modifications...</w:t>
      </w:r>
    </w:p>
    <w:p w:rsidR="002F31D2" w:rsidRPr="006B39B5" w:rsidRDefault="002F31D2" w:rsidP="00AF373A">
      <w:pPr>
        <w:keepNext/>
        <w:jc w:val="center"/>
        <w:rPr>
          <w:sz w:val="24"/>
          <w:szCs w:val="24"/>
          <w:lang w:eastAsia="fr-FR"/>
        </w:rPr>
      </w:pPr>
    </w:p>
    <w:p w:rsidR="00631834" w:rsidRDefault="00FF55E7" w:rsidP="00FF5F27">
      <w:pPr>
        <w:jc w:val="both"/>
        <w:rPr>
          <w:sz w:val="24"/>
          <w:szCs w:val="24"/>
          <w:lang w:eastAsia="fr-FR"/>
        </w:rPr>
      </w:pPr>
      <w:r w:rsidRPr="006B39B5">
        <w:rPr>
          <w:sz w:val="24"/>
          <w:szCs w:val="24"/>
          <w:lang w:eastAsia="fr-FR"/>
        </w:rPr>
        <w:t>Nous veillons</w:t>
      </w:r>
      <w:r w:rsidR="006B39B5">
        <w:rPr>
          <w:sz w:val="24"/>
          <w:szCs w:val="24"/>
          <w:lang w:eastAsia="fr-FR"/>
        </w:rPr>
        <w:t xml:space="preserve"> </w:t>
      </w:r>
      <w:r w:rsidRPr="006B39B5">
        <w:rPr>
          <w:sz w:val="24"/>
          <w:szCs w:val="24"/>
          <w:lang w:eastAsia="fr-FR"/>
        </w:rPr>
        <w:t>à rendre notre projet Open-Source</w:t>
      </w:r>
      <w:r w:rsidR="006B39B5">
        <w:rPr>
          <w:sz w:val="24"/>
          <w:szCs w:val="24"/>
          <w:lang w:eastAsia="fr-FR"/>
        </w:rPr>
        <w:t xml:space="preserve"> une priorité</w:t>
      </w:r>
      <w:r w:rsidRPr="006B39B5">
        <w:rPr>
          <w:sz w:val="24"/>
          <w:szCs w:val="24"/>
          <w:lang w:eastAsia="fr-FR"/>
        </w:rPr>
        <w:t xml:space="preserve">, c'est pourquoi nous attachons une grande importance au </w:t>
      </w:r>
      <w:r w:rsidR="008D59F0" w:rsidRPr="006B39B5">
        <w:rPr>
          <w:sz w:val="24"/>
          <w:szCs w:val="24"/>
          <w:lang w:eastAsia="fr-FR"/>
        </w:rPr>
        <w:t xml:space="preserve">code source </w:t>
      </w:r>
      <w:r w:rsidRPr="006B39B5">
        <w:rPr>
          <w:sz w:val="24"/>
          <w:szCs w:val="24"/>
          <w:lang w:eastAsia="fr-FR"/>
        </w:rPr>
        <w:t xml:space="preserve">qui </w:t>
      </w:r>
      <w:r w:rsidR="008D59F0" w:rsidRPr="006B39B5">
        <w:rPr>
          <w:sz w:val="24"/>
          <w:szCs w:val="24"/>
          <w:lang w:eastAsia="fr-FR"/>
        </w:rPr>
        <w:t xml:space="preserve">a été rédigé </w:t>
      </w:r>
      <w:r w:rsidRPr="006B39B5">
        <w:rPr>
          <w:sz w:val="24"/>
          <w:szCs w:val="24"/>
          <w:lang w:eastAsia="fr-FR"/>
        </w:rPr>
        <w:t>intégralement</w:t>
      </w:r>
      <w:r w:rsidR="006B39B5">
        <w:rPr>
          <w:sz w:val="24"/>
          <w:szCs w:val="24"/>
          <w:lang w:eastAsia="fr-FR"/>
        </w:rPr>
        <w:t xml:space="preserve"> </w:t>
      </w:r>
      <w:r w:rsidR="008D59F0" w:rsidRPr="006B39B5">
        <w:rPr>
          <w:sz w:val="24"/>
          <w:szCs w:val="24"/>
          <w:lang w:eastAsia="fr-FR"/>
        </w:rPr>
        <w:t>en anglais</w:t>
      </w:r>
      <w:r w:rsidRPr="006B39B5">
        <w:rPr>
          <w:sz w:val="24"/>
          <w:szCs w:val="24"/>
          <w:lang w:eastAsia="fr-FR"/>
        </w:rPr>
        <w:t>.</w:t>
      </w:r>
      <w:r w:rsidR="006B39B5">
        <w:rPr>
          <w:sz w:val="24"/>
          <w:szCs w:val="24"/>
          <w:lang w:eastAsia="fr-FR"/>
        </w:rPr>
        <w:t xml:space="preserve"> </w:t>
      </w:r>
      <w:r w:rsidRPr="006B39B5">
        <w:rPr>
          <w:sz w:val="24"/>
          <w:szCs w:val="24"/>
          <w:lang w:eastAsia="fr-FR"/>
        </w:rPr>
        <w:t>Les commentaires</w:t>
      </w:r>
      <w:r w:rsidR="00186BD5" w:rsidRPr="006B39B5">
        <w:rPr>
          <w:sz w:val="24"/>
          <w:szCs w:val="24"/>
          <w:lang w:eastAsia="fr-FR"/>
        </w:rPr>
        <w:t xml:space="preserve"> </w:t>
      </w:r>
      <w:r w:rsidR="003576BF" w:rsidRPr="006B39B5">
        <w:rPr>
          <w:sz w:val="24"/>
          <w:szCs w:val="24"/>
          <w:lang w:eastAsia="fr-FR"/>
        </w:rPr>
        <w:t>respectent la convention</w:t>
      </w:r>
      <w:r w:rsidR="00186BD5" w:rsidRPr="006B39B5">
        <w:rPr>
          <w:sz w:val="24"/>
          <w:szCs w:val="24"/>
          <w:lang w:eastAsia="fr-FR"/>
        </w:rPr>
        <w:t xml:space="preserve"> </w:t>
      </w:r>
      <w:proofErr w:type="spellStart"/>
      <w:r w:rsidR="00186BD5" w:rsidRPr="00CC5BAB">
        <w:rPr>
          <w:b/>
          <w:sz w:val="24"/>
          <w:szCs w:val="24"/>
          <w:lang w:eastAsia="fr-FR"/>
        </w:rPr>
        <w:t>Javadoc</w:t>
      </w:r>
      <w:proofErr w:type="spellEnd"/>
      <w:r w:rsidR="00186BD5" w:rsidRPr="006B39B5">
        <w:rPr>
          <w:sz w:val="24"/>
          <w:szCs w:val="24"/>
          <w:lang w:eastAsia="fr-FR"/>
        </w:rPr>
        <w:t xml:space="preserve"> afin de générer facilement une documentation complète.</w:t>
      </w:r>
    </w:p>
    <w:p w:rsidR="00CC5BAB" w:rsidRDefault="00CC5BAB" w:rsidP="00FF5F27">
      <w:pPr>
        <w:jc w:val="both"/>
        <w:rPr>
          <w:sz w:val="24"/>
          <w:szCs w:val="24"/>
          <w:lang w:eastAsia="fr-FR"/>
        </w:rPr>
      </w:pPr>
    </w:p>
    <w:p w:rsidR="00CC5BAB" w:rsidRDefault="00CC5BAB" w:rsidP="00CC5BAB">
      <w:pPr>
        <w:pStyle w:val="Titre2"/>
      </w:pPr>
      <w:bookmarkStart w:id="4" w:name="_GoBack"/>
      <w:bookmarkStart w:id="5" w:name="_Toc354523161"/>
      <w:bookmarkEnd w:id="4"/>
      <w:r>
        <w:lastRenderedPageBreak/>
        <w:t>Liste des fonctions développées</w:t>
      </w:r>
      <w:bookmarkEnd w:id="5"/>
    </w:p>
    <w:p w:rsidR="00CC5BAB" w:rsidRDefault="00CC5BAB" w:rsidP="00CC5BAB"/>
    <w:p w:rsidR="00CC5BAB" w:rsidRPr="000C3902" w:rsidRDefault="00CC5BAB" w:rsidP="00CC5BAB">
      <w:pPr>
        <w:rPr>
          <w:sz w:val="24"/>
          <w:szCs w:val="24"/>
        </w:rPr>
      </w:pPr>
      <w:r w:rsidRPr="000C3902">
        <w:rPr>
          <w:sz w:val="24"/>
          <w:szCs w:val="24"/>
        </w:rPr>
        <w:t>Nous avons réalisé l'intégralité des fonctions demandées par le sujet:</w:t>
      </w:r>
    </w:p>
    <w:p w:rsidR="00CC5BAB" w:rsidRPr="000C3902" w:rsidRDefault="00CC5BAB" w:rsidP="00CC5BAB">
      <w:pPr>
        <w:rPr>
          <w:sz w:val="24"/>
          <w:szCs w:val="24"/>
        </w:rPr>
      </w:pPr>
      <w:r w:rsidRPr="000C3902">
        <w:rPr>
          <w:sz w:val="24"/>
          <w:szCs w:val="24"/>
        </w:rPr>
        <w:t>1. Inscrire un étudiant à l’école, une majeure, un cours</w:t>
      </w:r>
    </w:p>
    <w:p w:rsidR="00CC5BAB" w:rsidRPr="000C3902" w:rsidRDefault="00CC5BAB" w:rsidP="00CC5BAB">
      <w:pPr>
        <w:rPr>
          <w:sz w:val="24"/>
          <w:szCs w:val="24"/>
        </w:rPr>
      </w:pPr>
      <w:r w:rsidRPr="000C3902">
        <w:rPr>
          <w:sz w:val="24"/>
          <w:szCs w:val="24"/>
        </w:rPr>
        <w:t>2. Créer de nouveaux cours</w:t>
      </w:r>
    </w:p>
    <w:p w:rsidR="00CC5BAB" w:rsidRPr="000C3902" w:rsidRDefault="00CC5BAB" w:rsidP="00CC5BAB">
      <w:pPr>
        <w:rPr>
          <w:sz w:val="24"/>
          <w:szCs w:val="24"/>
        </w:rPr>
      </w:pPr>
      <w:r w:rsidRPr="000C3902">
        <w:rPr>
          <w:sz w:val="24"/>
          <w:szCs w:val="24"/>
        </w:rPr>
        <w:t>3. Associer un professeur à un cours</w:t>
      </w:r>
    </w:p>
    <w:p w:rsidR="00CC5BAB" w:rsidRPr="000C3902" w:rsidRDefault="00CC5BAB" w:rsidP="00CC5BAB">
      <w:pPr>
        <w:rPr>
          <w:sz w:val="24"/>
          <w:szCs w:val="24"/>
        </w:rPr>
      </w:pPr>
      <w:r w:rsidRPr="000C3902">
        <w:rPr>
          <w:sz w:val="24"/>
          <w:szCs w:val="24"/>
        </w:rPr>
        <w:t>4. Associer une note à un étudiant pour un cours donné</w:t>
      </w:r>
    </w:p>
    <w:p w:rsidR="00CC5BAB" w:rsidRPr="000C3902" w:rsidRDefault="00CC5BAB" w:rsidP="00CC5BAB">
      <w:pPr>
        <w:rPr>
          <w:sz w:val="24"/>
          <w:szCs w:val="24"/>
        </w:rPr>
      </w:pPr>
      <w:r w:rsidRPr="000C3902">
        <w:rPr>
          <w:sz w:val="24"/>
          <w:szCs w:val="24"/>
        </w:rPr>
        <w:t>5. Alerter un professeur périodiquement pour les étudiants en difficulté jusqu’à ce que, le tuteur réagisse.</w:t>
      </w:r>
    </w:p>
    <w:p w:rsidR="00CC5BAB" w:rsidRPr="000C3902" w:rsidRDefault="00CC5BAB" w:rsidP="00CC5BAB">
      <w:pPr>
        <w:rPr>
          <w:sz w:val="24"/>
          <w:szCs w:val="24"/>
        </w:rPr>
      </w:pPr>
      <w:r w:rsidRPr="000C3902">
        <w:rPr>
          <w:sz w:val="24"/>
          <w:szCs w:val="24"/>
        </w:rPr>
        <w:t>6. Rechercher un cours par titre</w:t>
      </w:r>
    </w:p>
    <w:p w:rsidR="00CC5BAB" w:rsidRPr="000C3902" w:rsidRDefault="00CC5BAB" w:rsidP="00CC5BAB">
      <w:pPr>
        <w:rPr>
          <w:sz w:val="24"/>
          <w:szCs w:val="24"/>
        </w:rPr>
      </w:pPr>
      <w:r w:rsidRPr="000C3902">
        <w:rPr>
          <w:sz w:val="24"/>
          <w:szCs w:val="24"/>
        </w:rPr>
        <w:t>7. Sauvegarder l’ensemble des entités de l’application afin de pouvoir en cas de redémarrage retrouver les informations sur l’école.</w:t>
      </w:r>
    </w:p>
    <w:p w:rsidR="00A54C8E" w:rsidRPr="000C3902" w:rsidRDefault="00CC5BAB" w:rsidP="00CC5BAB">
      <w:pPr>
        <w:rPr>
          <w:sz w:val="24"/>
          <w:szCs w:val="24"/>
          <w:lang w:eastAsia="fr-FR"/>
        </w:rPr>
      </w:pPr>
      <w:r w:rsidRPr="000C3902">
        <w:rPr>
          <w:sz w:val="24"/>
          <w:szCs w:val="24"/>
        </w:rPr>
        <w:t>Nous avons ajouté un système d'authentification séparant les droits entre l'administrateur, les étudiants et professeurs.</w:t>
      </w:r>
    </w:p>
    <w:p w:rsidR="000C3902" w:rsidRDefault="000C3902">
      <w:pPr>
        <w:rPr>
          <w:lang w:eastAsia="fr-FR"/>
        </w:rPr>
      </w:pPr>
      <w:r>
        <w:rPr>
          <w:lang w:eastAsia="fr-FR"/>
        </w:rPr>
        <w:br w:type="page"/>
      </w:r>
    </w:p>
    <w:p w:rsidR="000325B3" w:rsidRPr="000325B3" w:rsidRDefault="000325B3" w:rsidP="00A54C8E">
      <w:pPr>
        <w:rPr>
          <w:lang w:eastAsia="fr-FR"/>
        </w:rPr>
      </w:pPr>
    </w:p>
    <w:p w:rsidR="00186BD5" w:rsidRPr="00A54C8E" w:rsidRDefault="00215B68" w:rsidP="00A54C8E">
      <w:pPr>
        <w:pStyle w:val="Titre1"/>
        <w:rPr>
          <w:rFonts w:asciiTheme="minorHAnsi" w:eastAsiaTheme="minorHAnsi" w:hAnsiTheme="minorHAnsi" w:cstheme="minorBidi"/>
          <w:color w:val="auto"/>
          <w:sz w:val="24"/>
          <w:szCs w:val="24"/>
          <w:lang w:eastAsia="fr-FR"/>
        </w:rPr>
      </w:pPr>
      <w:bookmarkStart w:id="6" w:name="_Toc354523162"/>
      <w:r>
        <w:rPr>
          <w:rFonts w:eastAsia="Times New Roman"/>
          <w:lang w:eastAsia="fr-FR"/>
        </w:rPr>
        <w:t>Réalisation de l’application</w:t>
      </w:r>
      <w:bookmarkEnd w:id="6"/>
    </w:p>
    <w:p w:rsidR="00186BD5" w:rsidRPr="00914547" w:rsidRDefault="00186BD5" w:rsidP="00186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41C85" w:rsidRDefault="00341C85" w:rsidP="00341C85">
      <w:pPr>
        <w:pStyle w:val="Titre2"/>
        <w:rPr>
          <w:lang w:eastAsia="fr-FR"/>
        </w:rPr>
      </w:pPr>
      <w:bookmarkStart w:id="7" w:name="_Toc311224048"/>
      <w:bookmarkStart w:id="8" w:name="_Toc354523163"/>
      <w:r>
        <w:rPr>
          <w:lang w:eastAsia="fr-FR"/>
        </w:rPr>
        <w:t>Emploi de Design Pattern</w:t>
      </w:r>
      <w:bookmarkEnd w:id="8"/>
    </w:p>
    <w:p w:rsidR="00B062CC" w:rsidRDefault="00B062CC" w:rsidP="00341C85">
      <w:pPr>
        <w:rPr>
          <w:lang w:eastAsia="fr-FR"/>
        </w:rPr>
      </w:pPr>
    </w:p>
    <w:p w:rsidR="00341C85" w:rsidRPr="000C3902" w:rsidRDefault="00341C85" w:rsidP="00FF5F27">
      <w:pPr>
        <w:jc w:val="both"/>
        <w:rPr>
          <w:sz w:val="24"/>
          <w:szCs w:val="24"/>
          <w:lang w:eastAsia="fr-FR"/>
        </w:rPr>
      </w:pPr>
      <w:r w:rsidRPr="000C3902">
        <w:rPr>
          <w:sz w:val="24"/>
          <w:szCs w:val="24"/>
          <w:lang w:eastAsia="fr-FR"/>
        </w:rPr>
        <w:t xml:space="preserve">En codant ce </w:t>
      </w:r>
      <w:r w:rsidR="007B7B47" w:rsidRPr="000C3902">
        <w:rPr>
          <w:sz w:val="24"/>
          <w:szCs w:val="24"/>
          <w:lang w:eastAsia="fr-FR"/>
        </w:rPr>
        <w:t>projet</w:t>
      </w:r>
      <w:r w:rsidRPr="000C3902">
        <w:rPr>
          <w:sz w:val="24"/>
          <w:szCs w:val="24"/>
          <w:lang w:eastAsia="fr-FR"/>
        </w:rPr>
        <w:t xml:space="preserve"> nous sommes partis du principe que </w:t>
      </w:r>
      <w:r w:rsidR="007B7B47" w:rsidRPr="000C3902">
        <w:rPr>
          <w:sz w:val="24"/>
          <w:szCs w:val="24"/>
          <w:lang w:eastAsia="fr-FR"/>
        </w:rPr>
        <w:t>celui-ci</w:t>
      </w:r>
      <w:r w:rsidRPr="000C3902">
        <w:rPr>
          <w:sz w:val="24"/>
          <w:szCs w:val="24"/>
          <w:lang w:eastAsia="fr-FR"/>
        </w:rPr>
        <w:t xml:space="preserve"> allait être amené à évoluer et prendre de l'ampleur au fil de la conception via de nouve</w:t>
      </w:r>
      <w:r w:rsidR="007B7B47" w:rsidRPr="000C3902">
        <w:rPr>
          <w:sz w:val="24"/>
          <w:szCs w:val="24"/>
          <w:lang w:eastAsia="fr-FR"/>
        </w:rPr>
        <w:t>aux ajouts</w:t>
      </w:r>
      <w:r w:rsidRPr="000C3902">
        <w:rPr>
          <w:sz w:val="24"/>
          <w:szCs w:val="24"/>
          <w:lang w:eastAsia="fr-FR"/>
        </w:rPr>
        <w:t xml:space="preserve"> mais également au delà </w:t>
      </w:r>
      <w:r w:rsidR="009271F9" w:rsidRPr="000C3902">
        <w:rPr>
          <w:sz w:val="24"/>
          <w:szCs w:val="24"/>
          <w:lang w:eastAsia="fr-FR"/>
        </w:rPr>
        <w:t xml:space="preserve">du rendu de projet </w:t>
      </w:r>
      <w:r w:rsidR="007B7B47" w:rsidRPr="000C3902">
        <w:rPr>
          <w:sz w:val="24"/>
          <w:szCs w:val="24"/>
          <w:lang w:eastAsia="fr-FR"/>
        </w:rPr>
        <w:t>!</w:t>
      </w:r>
    </w:p>
    <w:p w:rsidR="007B7B47" w:rsidRPr="000C3902" w:rsidRDefault="007B7B47" w:rsidP="00FF5F27">
      <w:pPr>
        <w:jc w:val="both"/>
        <w:rPr>
          <w:sz w:val="24"/>
          <w:szCs w:val="24"/>
          <w:lang w:eastAsia="fr-FR"/>
        </w:rPr>
      </w:pPr>
      <w:r w:rsidRPr="000C3902">
        <w:rPr>
          <w:sz w:val="24"/>
          <w:szCs w:val="24"/>
          <w:lang w:eastAsia="fr-FR"/>
        </w:rPr>
        <w:t>La sécurité de l'appel des méthodes utilisant RMI se fait à l'aide du design pattern proxy de protection:</w:t>
      </w:r>
    </w:p>
    <w:p w:rsidR="007B7B47" w:rsidRDefault="007B7B47" w:rsidP="007B7B47">
      <w:pPr>
        <w:keepNext/>
        <w:jc w:val="both"/>
      </w:pPr>
      <w:r>
        <w:rPr>
          <w:noProof/>
          <w:lang w:eastAsia="fr-FR"/>
        </w:rPr>
        <w:drawing>
          <wp:inline distT="0" distB="0" distL="0" distR="0">
            <wp:extent cx="5756910" cy="2794635"/>
            <wp:effectExtent l="19050" t="0" r="0" b="0"/>
            <wp:docPr id="2" name="Image 1" descr="C:\Users\Aurel\Dropbox\proxy_de_pro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el\Dropbox\proxy_de_protec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47" w:rsidRDefault="007B7B47" w:rsidP="007B7B47">
      <w:pPr>
        <w:pStyle w:val="Lgende"/>
        <w:jc w:val="center"/>
      </w:pPr>
      <w:r>
        <w:t xml:space="preserve">Figure </w:t>
      </w:r>
      <w:r w:rsidR="00741937">
        <w:fldChar w:fldCharType="begin"/>
      </w:r>
      <w:r w:rsidR="00741937">
        <w:instrText xml:space="preserve"> SEQ Figure \* ARABIC </w:instrText>
      </w:r>
      <w:r w:rsidR="00741937">
        <w:fldChar w:fldCharType="separate"/>
      </w:r>
      <w:r>
        <w:rPr>
          <w:noProof/>
        </w:rPr>
        <w:t>2</w:t>
      </w:r>
      <w:r w:rsidR="00741937">
        <w:fldChar w:fldCharType="end"/>
      </w:r>
      <w:r>
        <w:t xml:space="preserve"> - Proxy de protection</w:t>
      </w:r>
    </w:p>
    <w:p w:rsidR="00B65B7C" w:rsidRPr="00B65B7C" w:rsidRDefault="007B7B47" w:rsidP="007B7B47">
      <w:pPr>
        <w:rPr>
          <w:sz w:val="24"/>
          <w:szCs w:val="24"/>
        </w:rPr>
      </w:pPr>
      <w:r w:rsidRPr="00B65B7C">
        <w:rPr>
          <w:sz w:val="24"/>
          <w:szCs w:val="24"/>
        </w:rPr>
        <w:t xml:space="preserve">Nous avons alors réalisé différents </w:t>
      </w:r>
      <w:proofErr w:type="spellStart"/>
      <w:r w:rsidRPr="00B65B7C">
        <w:rPr>
          <w:b/>
          <w:sz w:val="24"/>
          <w:szCs w:val="24"/>
        </w:rPr>
        <w:t>InvocationHandler</w:t>
      </w:r>
      <w:proofErr w:type="spellEnd"/>
      <w:r w:rsidRPr="00B65B7C">
        <w:rPr>
          <w:sz w:val="24"/>
          <w:szCs w:val="24"/>
        </w:rPr>
        <w:t>:</w:t>
      </w:r>
    </w:p>
    <w:p w:rsidR="007B7B47" w:rsidRPr="00B65B7C" w:rsidRDefault="007B7B47" w:rsidP="007B7B47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 w:rsidRPr="00B65B7C">
        <w:rPr>
          <w:sz w:val="24"/>
          <w:szCs w:val="24"/>
        </w:rPr>
        <w:t>InvocationHandler</w:t>
      </w:r>
      <w:r w:rsidRPr="00B65B7C">
        <w:rPr>
          <w:b/>
          <w:sz w:val="24"/>
          <w:szCs w:val="24"/>
        </w:rPr>
        <w:t>Anonymous</w:t>
      </w:r>
      <w:proofErr w:type="spellEnd"/>
      <w:r w:rsidRPr="00B65B7C">
        <w:rPr>
          <w:sz w:val="24"/>
          <w:szCs w:val="24"/>
        </w:rPr>
        <w:t>: lorsque le client est inconnu celui-ci peut seulement appeler la méthode login.</w:t>
      </w:r>
    </w:p>
    <w:p w:rsidR="007B7B47" w:rsidRPr="00B65B7C" w:rsidRDefault="007B7B47" w:rsidP="007B7B47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 w:rsidRPr="00B65B7C">
        <w:rPr>
          <w:sz w:val="24"/>
          <w:szCs w:val="24"/>
        </w:rPr>
        <w:t>InvocationHandler</w:t>
      </w:r>
      <w:r w:rsidRPr="00B65B7C">
        <w:rPr>
          <w:b/>
          <w:sz w:val="24"/>
          <w:szCs w:val="24"/>
        </w:rPr>
        <w:t>Student</w:t>
      </w:r>
      <w:proofErr w:type="spellEnd"/>
      <w:r w:rsidRPr="00B65B7C">
        <w:rPr>
          <w:sz w:val="24"/>
          <w:szCs w:val="24"/>
        </w:rPr>
        <w:t>: le client a été identifié comme étudiant, celui-ci peut appeler les méthodes permettant de choisir ses cours et afficher ses notes.</w:t>
      </w:r>
    </w:p>
    <w:p w:rsidR="007B7B47" w:rsidRPr="00B65B7C" w:rsidRDefault="007B7B47" w:rsidP="007B7B47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 w:rsidRPr="00B65B7C">
        <w:rPr>
          <w:sz w:val="24"/>
          <w:szCs w:val="24"/>
        </w:rPr>
        <w:t>InvocationHandler</w:t>
      </w:r>
      <w:r w:rsidRPr="00B65B7C">
        <w:rPr>
          <w:b/>
          <w:sz w:val="24"/>
          <w:szCs w:val="24"/>
        </w:rPr>
        <w:t>Teacher</w:t>
      </w:r>
      <w:proofErr w:type="spellEnd"/>
      <w:r w:rsidRPr="00B65B7C">
        <w:rPr>
          <w:sz w:val="24"/>
          <w:szCs w:val="24"/>
        </w:rPr>
        <w:t xml:space="preserve">: le client a été identifié comme professeur, celui-ci peut appeler les méthodes </w:t>
      </w:r>
      <w:r w:rsidR="002701F5" w:rsidRPr="00B65B7C">
        <w:rPr>
          <w:sz w:val="24"/>
          <w:szCs w:val="24"/>
        </w:rPr>
        <w:t>pour ajouter des notes, pour ces cours.</w:t>
      </w:r>
    </w:p>
    <w:p w:rsidR="002701F5" w:rsidRDefault="002701F5" w:rsidP="007B7B47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 w:rsidRPr="00B65B7C">
        <w:rPr>
          <w:sz w:val="24"/>
          <w:szCs w:val="24"/>
        </w:rPr>
        <w:t>InvocationHandler</w:t>
      </w:r>
      <w:r w:rsidRPr="00B65B7C">
        <w:rPr>
          <w:b/>
          <w:sz w:val="24"/>
          <w:szCs w:val="24"/>
        </w:rPr>
        <w:t>Admin</w:t>
      </w:r>
      <w:proofErr w:type="spellEnd"/>
      <w:r w:rsidRPr="00B65B7C">
        <w:rPr>
          <w:sz w:val="24"/>
          <w:szCs w:val="24"/>
        </w:rPr>
        <w:t>: celui-ci peut appeler toutes les méthodes.</w:t>
      </w:r>
    </w:p>
    <w:p w:rsidR="00B65B7C" w:rsidRDefault="00B65B7C" w:rsidP="00B65B7C">
      <w:pPr>
        <w:pStyle w:val="Paragraphedeliste"/>
        <w:rPr>
          <w:sz w:val="24"/>
          <w:szCs w:val="24"/>
        </w:rPr>
      </w:pPr>
    </w:p>
    <w:p w:rsidR="00B65B7C" w:rsidRDefault="00B65B7C" w:rsidP="00B65B7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Rajouter un nouveau droit d'accès pour un chef de département par exemple nous est donc très simple !</w:t>
      </w:r>
    </w:p>
    <w:p w:rsidR="00B65B7C" w:rsidRPr="00B65B7C" w:rsidRDefault="00B65B7C" w:rsidP="00B65B7C">
      <w:pPr>
        <w:rPr>
          <w:sz w:val="24"/>
          <w:szCs w:val="24"/>
        </w:rPr>
      </w:pPr>
    </w:p>
    <w:p w:rsidR="00B65B7C" w:rsidRPr="00B65B7C" w:rsidRDefault="00B65B7C" w:rsidP="002701F5">
      <w:pPr>
        <w:pStyle w:val="Paragraphedeliste"/>
        <w:rPr>
          <w:sz w:val="24"/>
          <w:szCs w:val="24"/>
        </w:rPr>
      </w:pPr>
    </w:p>
    <w:p w:rsidR="002701F5" w:rsidRPr="00B65B7C" w:rsidRDefault="002701F5" w:rsidP="00B65B7C">
      <w:pPr>
        <w:ind w:left="360"/>
      </w:pPr>
      <w:r w:rsidRPr="00B65B7C">
        <w:rPr>
          <w:sz w:val="24"/>
          <w:szCs w:val="24"/>
        </w:rPr>
        <w:t>Si une méthode est appelé alors que le client n'a pas les droits</w:t>
      </w:r>
      <w:r w:rsidR="00AF373A" w:rsidRPr="00B65B7C">
        <w:rPr>
          <w:sz w:val="24"/>
          <w:szCs w:val="24"/>
        </w:rPr>
        <w:t xml:space="preserve"> (un étudiant qui modifierais les notes d'un autre étudiant ou tentative de piratage)</w:t>
      </w:r>
      <w:r w:rsidRPr="00B65B7C">
        <w:rPr>
          <w:sz w:val="24"/>
          <w:szCs w:val="24"/>
        </w:rPr>
        <w:t xml:space="preserve">, alors le serveur </w:t>
      </w:r>
      <w:r w:rsidR="00C70C00" w:rsidRPr="00B65B7C">
        <w:rPr>
          <w:sz w:val="24"/>
          <w:szCs w:val="24"/>
        </w:rPr>
        <w:t>renvoi</w:t>
      </w:r>
      <w:r w:rsidRPr="00B65B7C">
        <w:rPr>
          <w:sz w:val="24"/>
          <w:szCs w:val="24"/>
        </w:rPr>
        <w:t xml:space="preserve"> une </w:t>
      </w:r>
      <w:proofErr w:type="spellStart"/>
      <w:r w:rsidRPr="00B65B7C">
        <w:rPr>
          <w:b/>
          <w:sz w:val="24"/>
          <w:szCs w:val="24"/>
        </w:rPr>
        <w:t>IllegalAccessException</w:t>
      </w:r>
      <w:proofErr w:type="spellEnd"/>
      <w:r w:rsidRPr="00B65B7C">
        <w:rPr>
          <w:sz w:val="24"/>
          <w:szCs w:val="24"/>
        </w:rPr>
        <w:t>.</w:t>
      </w:r>
    </w:p>
    <w:p w:rsidR="002701F5" w:rsidRPr="00B65B7C" w:rsidRDefault="002701F5" w:rsidP="00B65B7C">
      <w:pPr>
        <w:ind w:left="360"/>
      </w:pPr>
      <w:r w:rsidRPr="00B65B7C">
        <w:rPr>
          <w:sz w:val="24"/>
          <w:szCs w:val="24"/>
        </w:rPr>
        <w:t xml:space="preserve">Par défaut le client se connecte via RMI via l'interface </w:t>
      </w:r>
      <w:proofErr w:type="spellStart"/>
      <w:r w:rsidRPr="00B65B7C">
        <w:rPr>
          <w:sz w:val="24"/>
          <w:szCs w:val="24"/>
        </w:rPr>
        <w:t>RemoteController</w:t>
      </w:r>
      <w:proofErr w:type="spellEnd"/>
      <w:r w:rsidRPr="00B65B7C">
        <w:rPr>
          <w:sz w:val="24"/>
          <w:szCs w:val="24"/>
        </w:rPr>
        <w:t xml:space="preserve"> avec le proxy </w:t>
      </w:r>
      <w:proofErr w:type="spellStart"/>
      <w:r w:rsidRPr="00B65B7C">
        <w:rPr>
          <w:sz w:val="24"/>
          <w:szCs w:val="24"/>
        </w:rPr>
        <w:t>InvocationHandlerAnonymous</w:t>
      </w:r>
      <w:proofErr w:type="spellEnd"/>
      <w:r w:rsidRPr="00B65B7C">
        <w:rPr>
          <w:sz w:val="24"/>
          <w:szCs w:val="24"/>
        </w:rPr>
        <w:t xml:space="preserve">, ensuite la méthode de login retourne au client un </w:t>
      </w:r>
      <w:proofErr w:type="spellStart"/>
      <w:r w:rsidRPr="00B65B7C">
        <w:rPr>
          <w:sz w:val="24"/>
          <w:szCs w:val="24"/>
        </w:rPr>
        <w:t>RemoteController</w:t>
      </w:r>
      <w:proofErr w:type="spellEnd"/>
      <w:r w:rsidRPr="00B65B7C">
        <w:rPr>
          <w:sz w:val="24"/>
          <w:szCs w:val="24"/>
        </w:rPr>
        <w:t xml:space="preserve"> avec le proxy associé à ses droits d'utilisateur.</w:t>
      </w:r>
    </w:p>
    <w:p w:rsidR="00C70C00" w:rsidRPr="00B65B7C" w:rsidRDefault="002701F5" w:rsidP="00B65B7C">
      <w:pPr>
        <w:ind w:left="360"/>
      </w:pPr>
      <w:r w:rsidRPr="00B65B7C">
        <w:rPr>
          <w:sz w:val="24"/>
          <w:szCs w:val="24"/>
        </w:rPr>
        <w:t xml:space="preserve">Ce pattern peu connu </w:t>
      </w:r>
      <w:r w:rsidR="00C70C00" w:rsidRPr="00B65B7C">
        <w:rPr>
          <w:sz w:val="24"/>
          <w:szCs w:val="24"/>
        </w:rPr>
        <w:t xml:space="preserve">permet d'utiliser RMI avec plusieurs clients simultanément </w:t>
      </w:r>
      <w:r w:rsidRPr="00B65B7C">
        <w:rPr>
          <w:sz w:val="24"/>
          <w:szCs w:val="24"/>
        </w:rPr>
        <w:t xml:space="preserve">est appelé </w:t>
      </w:r>
      <w:proofErr w:type="spellStart"/>
      <w:r w:rsidRPr="00B65B7C">
        <w:rPr>
          <w:sz w:val="24"/>
          <w:szCs w:val="24"/>
        </w:rPr>
        <w:t>Remote</w:t>
      </w:r>
      <w:proofErr w:type="spellEnd"/>
      <w:r w:rsidRPr="00B65B7C">
        <w:rPr>
          <w:sz w:val="24"/>
          <w:szCs w:val="24"/>
        </w:rPr>
        <w:t xml:space="preserve"> Session.</w:t>
      </w:r>
    </w:p>
    <w:p w:rsidR="00C70C00" w:rsidRPr="00B65B7C" w:rsidRDefault="00341C85" w:rsidP="00FF5F27">
      <w:pPr>
        <w:jc w:val="both"/>
        <w:rPr>
          <w:sz w:val="24"/>
          <w:szCs w:val="24"/>
          <w:lang w:eastAsia="fr-FR"/>
        </w:rPr>
      </w:pPr>
      <w:proofErr w:type="spellStart"/>
      <w:r w:rsidRPr="00B65B7C">
        <w:rPr>
          <w:sz w:val="24"/>
          <w:szCs w:val="24"/>
          <w:lang w:eastAsia="fr-FR"/>
        </w:rPr>
        <w:t>MainController</w:t>
      </w:r>
      <w:proofErr w:type="spellEnd"/>
      <w:r w:rsidRPr="00B65B7C">
        <w:rPr>
          <w:sz w:val="24"/>
          <w:szCs w:val="24"/>
          <w:lang w:eastAsia="fr-FR"/>
        </w:rPr>
        <w:t xml:space="preserve"> est notre classe principale, elle </w:t>
      </w:r>
      <w:r w:rsidR="00C70C00" w:rsidRPr="00B65B7C">
        <w:rPr>
          <w:sz w:val="24"/>
          <w:szCs w:val="24"/>
          <w:lang w:eastAsia="fr-FR"/>
        </w:rPr>
        <w:t>instancie les différents Controller (DatabaseController,StudentController,TeacherController,CourseController...) toutes ces classes qui instancie des données du model sont des singleton pour éviter les duplicatas de données.</w:t>
      </w:r>
    </w:p>
    <w:p w:rsidR="00C70C00" w:rsidRPr="00B65B7C" w:rsidRDefault="00C70C00" w:rsidP="00FF5F27">
      <w:pPr>
        <w:jc w:val="both"/>
        <w:rPr>
          <w:sz w:val="24"/>
          <w:szCs w:val="24"/>
          <w:lang w:eastAsia="fr-FR"/>
        </w:rPr>
      </w:pPr>
      <w:r w:rsidRPr="00B65B7C">
        <w:rPr>
          <w:sz w:val="24"/>
          <w:szCs w:val="24"/>
          <w:lang w:eastAsia="fr-FR"/>
        </w:rPr>
        <w:t xml:space="preserve">Un professeur est alerté lorsqu'un étudiant a reçu 3 notes inférieures à la moyenne, c'est typiquement le cas d'un pattern </w:t>
      </w:r>
      <w:proofErr w:type="spellStart"/>
      <w:r w:rsidRPr="00B65B7C">
        <w:rPr>
          <w:sz w:val="24"/>
          <w:szCs w:val="24"/>
          <w:lang w:eastAsia="fr-FR"/>
        </w:rPr>
        <w:t>Observeur</w:t>
      </w:r>
      <w:proofErr w:type="spellEnd"/>
      <w:r w:rsidRPr="00B65B7C">
        <w:rPr>
          <w:sz w:val="24"/>
          <w:szCs w:val="24"/>
          <w:lang w:eastAsia="fr-FR"/>
        </w:rPr>
        <w:t xml:space="preserve">, nous avons implémenté directement celui proposé par Java dans </w:t>
      </w:r>
      <w:proofErr w:type="spellStart"/>
      <w:r w:rsidRPr="00B65B7C">
        <w:rPr>
          <w:sz w:val="24"/>
          <w:szCs w:val="24"/>
          <w:lang w:eastAsia="fr-FR"/>
        </w:rPr>
        <w:t>java.util.Observer</w:t>
      </w:r>
      <w:proofErr w:type="spellEnd"/>
      <w:r w:rsidRPr="00B65B7C">
        <w:rPr>
          <w:sz w:val="24"/>
          <w:szCs w:val="24"/>
          <w:lang w:eastAsia="fr-FR"/>
        </w:rPr>
        <w:t xml:space="preserve"> et </w:t>
      </w:r>
      <w:proofErr w:type="spellStart"/>
      <w:r w:rsidRPr="00B65B7C">
        <w:rPr>
          <w:sz w:val="24"/>
          <w:szCs w:val="24"/>
          <w:lang w:eastAsia="fr-FR"/>
        </w:rPr>
        <w:t>java.util.Observable</w:t>
      </w:r>
      <w:proofErr w:type="spellEnd"/>
      <w:r w:rsidRPr="00B65B7C">
        <w:rPr>
          <w:sz w:val="24"/>
          <w:szCs w:val="24"/>
          <w:lang w:eastAsia="fr-FR"/>
        </w:rPr>
        <w:t>.</w:t>
      </w:r>
    </w:p>
    <w:p w:rsidR="000175A0" w:rsidRDefault="00CC5BAB" w:rsidP="000175A0">
      <w:pPr>
        <w:keepNext/>
        <w:jc w:val="both"/>
      </w:pPr>
      <w:r>
        <w:rPr>
          <w:noProof/>
          <w:lang w:eastAsia="fr-FR"/>
        </w:rPr>
        <w:drawing>
          <wp:inline distT="0" distB="0" distL="0" distR="0">
            <wp:extent cx="5760720" cy="1690862"/>
            <wp:effectExtent l="19050" t="0" r="0" b="0"/>
            <wp:docPr id="7" name="il_fi" descr="http://marakana.com/bookshelf/java_fundamentals_tutorial/images/Observer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arakana.com/bookshelf/java_fundamentals_tutorial/images/ObserverPatter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AB" w:rsidRDefault="000175A0" w:rsidP="000175A0">
      <w:pPr>
        <w:pStyle w:val="Lgende"/>
        <w:jc w:val="center"/>
        <w:rPr>
          <w:lang w:eastAsia="fr-F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Pattern Observer-Observable</w:t>
      </w:r>
    </w:p>
    <w:p w:rsidR="00AF373A" w:rsidRPr="00B65B7C" w:rsidRDefault="00AF373A" w:rsidP="00FF5F27">
      <w:pPr>
        <w:jc w:val="both"/>
        <w:rPr>
          <w:sz w:val="24"/>
          <w:szCs w:val="24"/>
          <w:lang w:eastAsia="fr-FR"/>
        </w:rPr>
      </w:pPr>
      <w:r w:rsidRPr="00B65B7C">
        <w:rPr>
          <w:sz w:val="24"/>
          <w:szCs w:val="24"/>
          <w:lang w:eastAsia="fr-FR"/>
        </w:rPr>
        <w:t xml:space="preserve">La récupération des données depuis la base de données s'effectue à l'aide du pattern Dao et d'une </w:t>
      </w:r>
      <w:proofErr w:type="spellStart"/>
      <w:r w:rsidRPr="00B65B7C">
        <w:rPr>
          <w:sz w:val="24"/>
          <w:szCs w:val="24"/>
          <w:lang w:eastAsia="fr-FR"/>
        </w:rPr>
        <w:t>factory</w:t>
      </w:r>
      <w:proofErr w:type="spellEnd"/>
      <w:r w:rsidRPr="00B65B7C">
        <w:rPr>
          <w:sz w:val="24"/>
          <w:szCs w:val="24"/>
          <w:lang w:eastAsia="fr-FR"/>
        </w:rPr>
        <w:t>, afin de pouvoir s'adapter, si l'on change par exemple la base de données pour du XML ou du JSON...</w:t>
      </w:r>
    </w:p>
    <w:p w:rsidR="00AF373A" w:rsidRDefault="00AF373A" w:rsidP="00AF373A">
      <w:pPr>
        <w:pStyle w:val="Default"/>
        <w:keepNext/>
      </w:pPr>
      <w:r>
        <w:rPr>
          <w:noProof/>
          <w:lang w:eastAsia="fr-FR"/>
        </w:rPr>
        <w:lastRenderedPageBreak/>
        <w:drawing>
          <wp:inline distT="0" distB="0" distL="0" distR="0">
            <wp:extent cx="5756910" cy="2004060"/>
            <wp:effectExtent l="19050" t="0" r="0" b="0"/>
            <wp:docPr id="4" name="Image 1" descr="C:\Users\Aurel\Dropbox\efrei++\dao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el\Dropbox\efrei++\daofactor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85" w:rsidRDefault="00AF373A" w:rsidP="00AF373A">
      <w:pPr>
        <w:pStyle w:val="Lgende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- Pattern Dao</w:t>
      </w:r>
    </w:p>
    <w:p w:rsidR="000C3902" w:rsidRDefault="000C3902">
      <w:r>
        <w:br w:type="page"/>
      </w:r>
    </w:p>
    <w:p w:rsidR="00AF373A" w:rsidRPr="00AF373A" w:rsidRDefault="00AF373A" w:rsidP="00AF373A"/>
    <w:p w:rsidR="00CC5BAB" w:rsidRDefault="00CC5BAB" w:rsidP="00CC5BAB">
      <w:pPr>
        <w:pStyle w:val="Titre2"/>
        <w:rPr>
          <w:lang w:eastAsia="fr-FR"/>
        </w:rPr>
      </w:pPr>
      <w:bookmarkStart w:id="9" w:name="_Toc354523164"/>
      <w:r>
        <w:rPr>
          <w:lang w:eastAsia="fr-FR"/>
        </w:rPr>
        <w:t>Diagramme UML de classes du model</w:t>
      </w:r>
      <w:bookmarkEnd w:id="9"/>
    </w:p>
    <w:p w:rsidR="00CC5BAB" w:rsidRPr="00341C85" w:rsidRDefault="00CC5BAB" w:rsidP="00CC5BAB"/>
    <w:bookmarkEnd w:id="7"/>
    <w:p w:rsidR="000C3902" w:rsidRDefault="000C39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C5BAB" w:rsidRDefault="00CC5BAB" w:rsidP="00341C85">
      <w:pPr>
        <w:pStyle w:val="Titre2"/>
      </w:pPr>
    </w:p>
    <w:p w:rsidR="00341C85" w:rsidRDefault="00341C85" w:rsidP="00341C85">
      <w:pPr>
        <w:pStyle w:val="Titre2"/>
      </w:pPr>
      <w:bookmarkStart w:id="10" w:name="_Toc354523165"/>
      <w:r>
        <w:t>L</w:t>
      </w:r>
      <w:r w:rsidR="000E68F2">
        <w:t>iste d</w:t>
      </w:r>
      <w:r>
        <w:t>es tests automatiques effectués</w:t>
      </w:r>
      <w:bookmarkEnd w:id="10"/>
      <w:r>
        <w:t xml:space="preserve"> </w:t>
      </w:r>
    </w:p>
    <w:p w:rsidR="00341C85" w:rsidRPr="00341C85" w:rsidRDefault="00341C85" w:rsidP="00341C85"/>
    <w:p w:rsidR="00AF373A" w:rsidRPr="00B65B7C" w:rsidRDefault="00B062CC" w:rsidP="00FF5F27">
      <w:pPr>
        <w:jc w:val="both"/>
        <w:rPr>
          <w:sz w:val="24"/>
          <w:szCs w:val="24"/>
          <w:lang w:eastAsia="fr-FR"/>
        </w:rPr>
      </w:pPr>
      <w:r w:rsidRPr="00B65B7C">
        <w:rPr>
          <w:sz w:val="24"/>
          <w:szCs w:val="24"/>
          <w:lang w:eastAsia="fr-FR"/>
        </w:rPr>
        <w:t xml:space="preserve">De part notre architecture nous contrôlons chacune des actions </w:t>
      </w:r>
      <w:r w:rsidR="00AF373A" w:rsidRPr="00B65B7C">
        <w:rPr>
          <w:sz w:val="24"/>
          <w:szCs w:val="24"/>
          <w:lang w:eastAsia="fr-FR"/>
        </w:rPr>
        <w:t xml:space="preserve">d'un utilisateur </w:t>
      </w:r>
      <w:r w:rsidRPr="00B65B7C">
        <w:rPr>
          <w:sz w:val="24"/>
          <w:szCs w:val="24"/>
          <w:lang w:eastAsia="fr-FR"/>
        </w:rPr>
        <w:t xml:space="preserve">avant de modifier le model, ce qui implique de nombreux tests, </w:t>
      </w:r>
      <w:r w:rsidR="00AF373A" w:rsidRPr="00B65B7C">
        <w:rPr>
          <w:sz w:val="24"/>
          <w:szCs w:val="24"/>
          <w:lang w:eastAsia="fr-FR"/>
        </w:rPr>
        <w:t>de plus la base de données présente des contraintes d'intégrité afin d'assurer la pérennité des données.</w:t>
      </w:r>
    </w:p>
    <w:p w:rsidR="00D21E4A" w:rsidRPr="00B65B7C" w:rsidRDefault="00D21E4A" w:rsidP="00FF5F27">
      <w:pPr>
        <w:jc w:val="both"/>
        <w:rPr>
          <w:sz w:val="24"/>
          <w:szCs w:val="24"/>
          <w:lang w:eastAsia="fr-FR"/>
        </w:rPr>
      </w:pPr>
      <w:r w:rsidRPr="00B65B7C">
        <w:rPr>
          <w:sz w:val="24"/>
          <w:szCs w:val="24"/>
          <w:lang w:eastAsia="fr-FR"/>
        </w:rPr>
        <w:t xml:space="preserve">En plus de ces tests nous avons accordé une importance aux tests unitaires via la bibliothèque dédiée aux tests </w:t>
      </w:r>
      <w:proofErr w:type="spellStart"/>
      <w:r w:rsidRPr="00B65B7C">
        <w:rPr>
          <w:sz w:val="24"/>
          <w:szCs w:val="24"/>
          <w:lang w:eastAsia="fr-FR"/>
        </w:rPr>
        <w:t>Junit</w:t>
      </w:r>
      <w:proofErr w:type="spellEnd"/>
      <w:r w:rsidRPr="00B65B7C">
        <w:rPr>
          <w:sz w:val="24"/>
          <w:szCs w:val="24"/>
          <w:lang w:eastAsia="fr-FR"/>
        </w:rPr>
        <w:t>. Ces derniers sont destinés à vérifier que le</w:t>
      </w:r>
      <w:r w:rsidR="00AF373A" w:rsidRPr="00B65B7C">
        <w:rPr>
          <w:sz w:val="24"/>
          <w:szCs w:val="24"/>
          <w:lang w:eastAsia="fr-FR"/>
        </w:rPr>
        <w:t xml:space="preserve">s méthodes du serveur qui sont appelées par le client </w:t>
      </w:r>
      <w:r w:rsidRPr="00B65B7C">
        <w:rPr>
          <w:sz w:val="24"/>
          <w:szCs w:val="24"/>
          <w:lang w:eastAsia="fr-FR"/>
        </w:rPr>
        <w:t>fonctionne</w:t>
      </w:r>
      <w:r w:rsidR="00AF373A" w:rsidRPr="00B65B7C">
        <w:rPr>
          <w:sz w:val="24"/>
          <w:szCs w:val="24"/>
          <w:lang w:eastAsia="fr-FR"/>
        </w:rPr>
        <w:t>nt correctement et ce</w:t>
      </w:r>
      <w:r w:rsidRPr="00B65B7C">
        <w:rPr>
          <w:sz w:val="24"/>
          <w:szCs w:val="24"/>
          <w:lang w:eastAsia="fr-FR"/>
        </w:rPr>
        <w:t xml:space="preserve"> malgré un ajout ou une suppression de code. Par exemple si l'on ajoute un</w:t>
      </w:r>
      <w:r w:rsidR="00AF373A" w:rsidRPr="00B65B7C">
        <w:rPr>
          <w:sz w:val="24"/>
          <w:szCs w:val="24"/>
          <w:lang w:eastAsia="fr-FR"/>
        </w:rPr>
        <w:t xml:space="preserve"> champ "date de naissance" à un étudiant, les tests </w:t>
      </w:r>
      <w:r w:rsidRPr="00B65B7C">
        <w:rPr>
          <w:sz w:val="24"/>
          <w:szCs w:val="24"/>
          <w:lang w:eastAsia="fr-FR"/>
        </w:rPr>
        <w:t>s'assurer</w:t>
      </w:r>
      <w:r w:rsidR="00AF373A" w:rsidRPr="00B65B7C">
        <w:rPr>
          <w:sz w:val="24"/>
          <w:szCs w:val="24"/>
          <w:lang w:eastAsia="fr-FR"/>
        </w:rPr>
        <w:t>ont du bon fonctionnement du code malgré la modification</w:t>
      </w:r>
      <w:r w:rsidRPr="00B65B7C">
        <w:rPr>
          <w:sz w:val="24"/>
          <w:szCs w:val="24"/>
          <w:lang w:eastAsia="fr-FR"/>
        </w:rPr>
        <w:t xml:space="preserve">. Les tests s'assurent également que </w:t>
      </w:r>
      <w:r w:rsidR="00AF373A" w:rsidRPr="00B65B7C">
        <w:rPr>
          <w:sz w:val="24"/>
          <w:szCs w:val="24"/>
          <w:lang w:eastAsia="fr-FR"/>
        </w:rPr>
        <w:t>les contraintes d'intégrité sont respectées: supprimer un professeur entraine la suppression des liaisons entre les cours enseigné par le prof et ce dernier.</w:t>
      </w:r>
    </w:p>
    <w:p w:rsidR="0031251A" w:rsidRDefault="003125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fr-FR"/>
        </w:rPr>
      </w:pPr>
    </w:p>
    <w:p w:rsidR="000175A0" w:rsidRDefault="000175A0">
      <w:r>
        <w:br w:type="page"/>
      </w:r>
    </w:p>
    <w:p w:rsidR="00E11AC0" w:rsidRDefault="00E11AC0" w:rsidP="00FF5F27">
      <w:pPr>
        <w:jc w:val="both"/>
      </w:pPr>
    </w:p>
    <w:p w:rsidR="00EC6530" w:rsidRDefault="00EC6530" w:rsidP="00854C83">
      <w:pPr>
        <w:pStyle w:val="Titre1"/>
      </w:pPr>
      <w:bookmarkStart w:id="11" w:name="_Toc354523166"/>
      <w:r>
        <w:t>Conclusion</w:t>
      </w:r>
      <w:bookmarkEnd w:id="11"/>
    </w:p>
    <w:p w:rsidR="00EC6530" w:rsidRDefault="00EC6530" w:rsidP="00EC6530"/>
    <w:p w:rsidR="00EC6530" w:rsidRPr="00B65B7C" w:rsidRDefault="00EC6530" w:rsidP="00FF5F27">
      <w:pPr>
        <w:jc w:val="both"/>
        <w:rPr>
          <w:sz w:val="24"/>
          <w:szCs w:val="24"/>
        </w:rPr>
      </w:pPr>
      <w:r w:rsidRPr="00B65B7C">
        <w:rPr>
          <w:sz w:val="24"/>
          <w:szCs w:val="24"/>
        </w:rPr>
        <w:t xml:space="preserve">Pour </w:t>
      </w:r>
      <w:r w:rsidR="000175A0" w:rsidRPr="00B65B7C">
        <w:rPr>
          <w:sz w:val="24"/>
          <w:szCs w:val="24"/>
        </w:rPr>
        <w:t xml:space="preserve">projet </w:t>
      </w:r>
      <w:r w:rsidRPr="00B65B7C">
        <w:rPr>
          <w:sz w:val="24"/>
          <w:szCs w:val="24"/>
        </w:rPr>
        <w:t>de Java nous sommes fiers du résultat obtenu</w:t>
      </w:r>
      <w:r w:rsidR="000175A0" w:rsidRPr="00B65B7C">
        <w:rPr>
          <w:sz w:val="24"/>
          <w:szCs w:val="24"/>
        </w:rPr>
        <w:t xml:space="preserve"> surtout la facilité à laquelle nous avons réalisé la partie réseau en utilisant RMI</w:t>
      </w:r>
      <w:r w:rsidRPr="00B65B7C">
        <w:rPr>
          <w:sz w:val="24"/>
          <w:szCs w:val="24"/>
        </w:rPr>
        <w:t>.</w:t>
      </w:r>
    </w:p>
    <w:p w:rsidR="00EC6530" w:rsidRPr="00B65B7C" w:rsidRDefault="00EC6530" w:rsidP="00FF5F27">
      <w:pPr>
        <w:jc w:val="both"/>
        <w:rPr>
          <w:sz w:val="24"/>
          <w:szCs w:val="24"/>
        </w:rPr>
      </w:pPr>
      <w:r w:rsidRPr="00B65B7C">
        <w:rPr>
          <w:sz w:val="24"/>
          <w:szCs w:val="24"/>
        </w:rPr>
        <w:t xml:space="preserve">Programmer ce </w:t>
      </w:r>
      <w:r w:rsidR="000175A0" w:rsidRPr="00B65B7C">
        <w:rPr>
          <w:sz w:val="24"/>
          <w:szCs w:val="24"/>
        </w:rPr>
        <w:t xml:space="preserve">projet </w:t>
      </w:r>
      <w:r w:rsidRPr="00B65B7C">
        <w:rPr>
          <w:sz w:val="24"/>
          <w:szCs w:val="24"/>
        </w:rPr>
        <w:t xml:space="preserve">nous a permis avant tout de consolider notre programmation en Java mais aussi d’avoir un certain recul sur la difficulté à produire un </w:t>
      </w:r>
      <w:r w:rsidR="000175A0" w:rsidRPr="00B65B7C">
        <w:rPr>
          <w:sz w:val="24"/>
          <w:szCs w:val="24"/>
        </w:rPr>
        <w:t>client/serveur sécurisé</w:t>
      </w:r>
      <w:r w:rsidRPr="00B65B7C">
        <w:rPr>
          <w:sz w:val="24"/>
          <w:szCs w:val="24"/>
        </w:rPr>
        <w:t>.</w:t>
      </w:r>
    </w:p>
    <w:p w:rsidR="00EC6530" w:rsidRPr="00B65B7C" w:rsidRDefault="00EC6530" w:rsidP="00FF5F27">
      <w:pPr>
        <w:jc w:val="both"/>
        <w:rPr>
          <w:sz w:val="24"/>
          <w:szCs w:val="24"/>
        </w:rPr>
      </w:pPr>
      <w:r w:rsidRPr="00B65B7C">
        <w:rPr>
          <w:sz w:val="24"/>
          <w:szCs w:val="24"/>
        </w:rPr>
        <w:t xml:space="preserve">Pour terminer, </w:t>
      </w:r>
    </w:p>
    <w:p w:rsidR="009271F9" w:rsidRDefault="009271F9" w:rsidP="009271F9">
      <w:pPr>
        <w:pStyle w:val="Titre1"/>
      </w:pPr>
      <w:bookmarkStart w:id="12" w:name="_Toc354523167"/>
      <w:r>
        <w:t>Annexe</w:t>
      </w:r>
      <w:bookmarkEnd w:id="12"/>
    </w:p>
    <w:p w:rsidR="009271F9" w:rsidRDefault="009271F9" w:rsidP="00EC6530"/>
    <w:p w:rsidR="009271F9" w:rsidRDefault="009271F9" w:rsidP="009271F9">
      <w:pPr>
        <w:spacing w:after="0" w:line="240" w:lineRule="auto"/>
        <w:ind w:firstLine="709"/>
        <w:rPr>
          <w:rFonts w:ascii="Arial" w:eastAsia="Times New Roman" w:hAnsi="Arial" w:cs="Arial"/>
          <w:i/>
          <w:color w:val="000000"/>
          <w:sz w:val="25"/>
          <w:szCs w:val="25"/>
          <w:lang w:eastAsia="fr-FR"/>
        </w:rPr>
      </w:pPr>
    </w:p>
    <w:p w:rsidR="009271F9" w:rsidRDefault="009271F9" w:rsidP="009271F9">
      <w:pPr>
        <w:pStyle w:val="Sous-titre"/>
        <w:rPr>
          <w:rFonts w:eastAsia="Times New Roman"/>
          <w:lang w:eastAsia="fr-FR"/>
        </w:rPr>
      </w:pPr>
      <w:bookmarkStart w:id="13" w:name="_Toc311224059"/>
      <w:proofErr w:type="spellStart"/>
      <w:r>
        <w:rPr>
          <w:rFonts w:eastAsia="Times New Roman"/>
          <w:lang w:eastAsia="fr-FR"/>
        </w:rPr>
        <w:t>Github</w:t>
      </w:r>
      <w:bookmarkEnd w:id="13"/>
      <w:proofErr w:type="spellEnd"/>
    </w:p>
    <w:p w:rsidR="009271F9" w:rsidRPr="00B65B7C" w:rsidRDefault="009271F9" w:rsidP="009271F9">
      <w:pPr>
        <w:spacing w:after="0" w:line="240" w:lineRule="auto"/>
        <w:ind w:firstLine="709"/>
        <w:jc w:val="both"/>
        <w:rPr>
          <w:rFonts w:eastAsia="Times New Roman" w:cs="Arial"/>
          <w:i/>
          <w:sz w:val="24"/>
          <w:szCs w:val="24"/>
          <w:lang w:eastAsia="fr-FR"/>
        </w:rPr>
      </w:pPr>
      <w:r w:rsidRPr="00B65B7C">
        <w:rPr>
          <w:rFonts w:eastAsia="Times New Roman" w:cs="Arial"/>
          <w:sz w:val="24"/>
          <w:szCs w:val="24"/>
          <w:lang w:eastAsia="fr-FR"/>
        </w:rPr>
        <w:t>L'intégralité du gestionnaire de version du projet est disponible de façon open source à l'adresse suivante:</w:t>
      </w:r>
    </w:p>
    <w:p w:rsidR="009271F9" w:rsidRPr="00B65B7C" w:rsidRDefault="00741937" w:rsidP="009271F9">
      <w:pPr>
        <w:spacing w:after="0" w:line="240" w:lineRule="auto"/>
        <w:ind w:firstLine="709"/>
        <w:jc w:val="both"/>
        <w:rPr>
          <w:sz w:val="24"/>
          <w:szCs w:val="24"/>
        </w:rPr>
      </w:pPr>
      <w:hyperlink r:id="rId13" w:history="1">
        <w:r w:rsidR="00AF373A" w:rsidRPr="00B65B7C">
          <w:rPr>
            <w:rStyle w:val="Lienhypertexte"/>
            <w:rFonts w:eastAsia="Times New Roman" w:cs="Arial"/>
            <w:sz w:val="24"/>
            <w:szCs w:val="24"/>
            <w:lang w:eastAsia="fr-FR"/>
          </w:rPr>
          <w:t>https://github.com/spyl94/efreiplusplus</w:t>
        </w:r>
      </w:hyperlink>
    </w:p>
    <w:p w:rsidR="009271F9" w:rsidRPr="00914547" w:rsidRDefault="009271F9" w:rsidP="009271F9">
      <w:pPr>
        <w:spacing w:after="0" w:line="240" w:lineRule="auto"/>
        <w:ind w:firstLine="709"/>
        <w:jc w:val="both"/>
        <w:rPr>
          <w:rFonts w:ascii="Arial" w:eastAsia="Times New Roman" w:hAnsi="Arial" w:cs="Arial"/>
          <w:i/>
          <w:sz w:val="24"/>
          <w:szCs w:val="24"/>
          <w:lang w:eastAsia="fr-FR"/>
        </w:rPr>
      </w:pPr>
    </w:p>
    <w:p w:rsidR="009271F9" w:rsidRPr="009271F9" w:rsidRDefault="009271F9" w:rsidP="009271F9">
      <w:pPr>
        <w:rPr>
          <w:lang w:eastAsia="fr-FR"/>
        </w:rPr>
      </w:pPr>
    </w:p>
    <w:p w:rsidR="009271F9" w:rsidRPr="009272F9" w:rsidRDefault="009271F9" w:rsidP="009271F9">
      <w:pPr>
        <w:pStyle w:val="Sous-titre"/>
        <w:rPr>
          <w:rFonts w:ascii="Times New Roman" w:eastAsia="Times New Roman" w:hAnsi="Times New Roman"/>
          <w:sz w:val="36"/>
          <w:szCs w:val="36"/>
          <w:lang w:eastAsia="fr-FR"/>
        </w:rPr>
      </w:pPr>
      <w:bookmarkStart w:id="14" w:name="_Toc311224060"/>
      <w:r w:rsidRPr="009272F9">
        <w:rPr>
          <w:rFonts w:eastAsia="Times New Roman"/>
          <w:lang w:eastAsia="fr-FR"/>
        </w:rPr>
        <w:t>Sources</w:t>
      </w:r>
      <w:bookmarkEnd w:id="14"/>
    </w:p>
    <w:p w:rsidR="009271F9" w:rsidRDefault="009271F9" w:rsidP="009271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F373A" w:rsidRPr="00B65B7C" w:rsidRDefault="00AF373A" w:rsidP="009271F9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271F9" w:rsidRPr="00B65B7C" w:rsidRDefault="00AF373A" w:rsidP="00D062B9">
      <w:pPr>
        <w:pStyle w:val="Paragraphedeliste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B65B7C">
        <w:rPr>
          <w:rFonts w:cs="Arial"/>
          <w:sz w:val="24"/>
          <w:szCs w:val="24"/>
        </w:rPr>
        <w:t>Design Patterns  - Tête la première, apprentissage des pattern et utilisation des diagrammes correspondant.</w:t>
      </w:r>
    </w:p>
    <w:p w:rsidR="00AF373A" w:rsidRPr="00B65B7C" w:rsidRDefault="00AF373A" w:rsidP="00D062B9">
      <w:pPr>
        <w:pStyle w:val="Paragraphedeliste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B65B7C">
        <w:rPr>
          <w:rFonts w:cs="Arial"/>
          <w:sz w:val="24"/>
          <w:szCs w:val="24"/>
        </w:rPr>
        <w:t>Apprenez à programmer en Java - Site du Zéro, pour le pattern Dao et le diagramme associé.</w:t>
      </w:r>
    </w:p>
    <w:p w:rsidR="00AF373A" w:rsidRPr="00FF5F27" w:rsidRDefault="00AF373A" w:rsidP="00AF373A">
      <w:pPr>
        <w:pStyle w:val="Paragraphedeliste"/>
        <w:jc w:val="both"/>
        <w:rPr>
          <w:rFonts w:cs="Arial"/>
        </w:rPr>
        <w:pPrChange w:id="15" w:author="Aurel" w:date="2013-04-23T23:01:00Z">
          <w:pPr>
            <w:pStyle w:val="Paragraphedeliste"/>
            <w:numPr>
              <w:numId w:val="3"/>
            </w:numPr>
            <w:ind w:hanging="360"/>
            <w:jc w:val="both"/>
          </w:pPr>
        </w:pPrChange>
      </w:pPr>
    </w:p>
    <w:sectPr w:rsidR="00AF373A" w:rsidRPr="00FF5F27" w:rsidSect="004876E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FC0" w:rsidRDefault="00606FC0" w:rsidP="007E173A">
      <w:pPr>
        <w:spacing w:after="0" w:line="240" w:lineRule="auto"/>
      </w:pPr>
      <w:r>
        <w:separator/>
      </w:r>
    </w:p>
  </w:endnote>
  <w:endnote w:type="continuationSeparator" w:id="0">
    <w:p w:rsidR="00606FC0" w:rsidRDefault="00606FC0" w:rsidP="007E1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Bl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2906560"/>
      <w:docPartObj>
        <w:docPartGallery w:val="Page Numbers (Bottom of Page)"/>
        <w:docPartUnique/>
      </w:docPartObj>
    </w:sdtPr>
    <w:sdtContent>
      <w:p w:rsidR="00AF373A" w:rsidRDefault="00AF373A">
        <w:pPr>
          <w:pStyle w:val="Pieddepage"/>
          <w:jc w:val="center"/>
        </w:pPr>
        <w:fldSimple w:instr="PAGE   \* MERGEFORMAT">
          <w:r w:rsidR="00B65B7C">
            <w:rPr>
              <w:noProof/>
            </w:rPr>
            <w:t>1</w:t>
          </w:r>
        </w:fldSimple>
      </w:p>
    </w:sdtContent>
  </w:sdt>
  <w:p w:rsidR="00AF373A" w:rsidRDefault="00AF373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FC0" w:rsidRDefault="00606FC0" w:rsidP="007E173A">
      <w:pPr>
        <w:spacing w:after="0" w:line="240" w:lineRule="auto"/>
      </w:pPr>
      <w:r>
        <w:separator/>
      </w:r>
    </w:p>
  </w:footnote>
  <w:footnote w:type="continuationSeparator" w:id="0">
    <w:p w:rsidR="00606FC0" w:rsidRDefault="00606FC0" w:rsidP="007E1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b/>
        <w:sz w:val="20"/>
        <w:szCs w:val="20"/>
      </w:rPr>
      <w:alias w:val="Auteur "/>
      <w:tag w:val=""/>
      <w:id w:val="-1949078859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F373A" w:rsidRPr="00A54C8E" w:rsidRDefault="00AF373A" w:rsidP="00A54C8E">
        <w:pPr>
          <w:spacing w:before="240" w:after="0"/>
          <w:rPr>
            <w:rFonts w:asciiTheme="majorHAnsi" w:hAnsiTheme="majorHAnsi"/>
            <w:b/>
            <w:sz w:val="20"/>
            <w:szCs w:val="20"/>
          </w:rPr>
        </w:pPr>
        <w:r>
          <w:rPr>
            <w:rFonts w:asciiTheme="majorHAnsi" w:hAnsiTheme="majorHAnsi"/>
            <w:b/>
            <w:sz w:val="20"/>
            <w:szCs w:val="20"/>
          </w:rPr>
          <w:t>DAVID Aurélien, RAMOS Adrien</w:t>
        </w:r>
      </w:p>
    </w:sdtContent>
  </w:sdt>
  <w:p w:rsidR="00AF373A" w:rsidRDefault="00AF373A" w:rsidP="00A54C8E">
    <w:pPr>
      <w:pStyle w:val="En-tte"/>
    </w:pPr>
    <w:del w:id="16" w:author="Aurel" w:date="2013-04-23T23:22:00Z">
      <w:r w:rsidDel="00B65B7C">
        <w:rPr>
          <w:noProof/>
          <w:lang w:eastAsia="fr-FR"/>
        </w:rPr>
        <w:delText xml:space="preserve"> </w:delText>
      </w:r>
    </w:del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4735195</wp:posOffset>
          </wp:positionH>
          <wp:positionV relativeFrom="margin">
            <wp:posOffset>-730250</wp:posOffset>
          </wp:positionV>
          <wp:extent cx="1753870" cy="706120"/>
          <wp:effectExtent l="0" t="0" r="0" b="0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efre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3870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2D61"/>
    <w:multiLevelType w:val="hybridMultilevel"/>
    <w:tmpl w:val="CA604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A1F67"/>
    <w:multiLevelType w:val="hybridMultilevel"/>
    <w:tmpl w:val="EF54E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A25F5"/>
    <w:multiLevelType w:val="hybridMultilevel"/>
    <w:tmpl w:val="CFC66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86882"/>
    <w:multiLevelType w:val="hybridMultilevel"/>
    <w:tmpl w:val="A0824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revisionView w:markup="0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6A0ECB"/>
    <w:rsid w:val="000175A0"/>
    <w:rsid w:val="000325B3"/>
    <w:rsid w:val="000360FA"/>
    <w:rsid w:val="0008250E"/>
    <w:rsid w:val="000865C9"/>
    <w:rsid w:val="000B3213"/>
    <w:rsid w:val="000C1B63"/>
    <w:rsid w:val="000C3902"/>
    <w:rsid w:val="000E68F2"/>
    <w:rsid w:val="000F6806"/>
    <w:rsid w:val="0010143E"/>
    <w:rsid w:val="00123996"/>
    <w:rsid w:val="001838BF"/>
    <w:rsid w:val="00186BD5"/>
    <w:rsid w:val="001B0FCD"/>
    <w:rsid w:val="001F120C"/>
    <w:rsid w:val="002033C0"/>
    <w:rsid w:val="00215B68"/>
    <w:rsid w:val="00231896"/>
    <w:rsid w:val="00256712"/>
    <w:rsid w:val="002701F5"/>
    <w:rsid w:val="00294B08"/>
    <w:rsid w:val="00296DC0"/>
    <w:rsid w:val="002F31D2"/>
    <w:rsid w:val="003050AA"/>
    <w:rsid w:val="0031251A"/>
    <w:rsid w:val="00340F45"/>
    <w:rsid w:val="00341C85"/>
    <w:rsid w:val="003576BF"/>
    <w:rsid w:val="003A32E2"/>
    <w:rsid w:val="003B03E6"/>
    <w:rsid w:val="003E457D"/>
    <w:rsid w:val="003F279A"/>
    <w:rsid w:val="00411891"/>
    <w:rsid w:val="00416760"/>
    <w:rsid w:val="00442F5B"/>
    <w:rsid w:val="004500C7"/>
    <w:rsid w:val="00461C98"/>
    <w:rsid w:val="004876E4"/>
    <w:rsid w:val="004B1EFF"/>
    <w:rsid w:val="004E21A3"/>
    <w:rsid w:val="004F3739"/>
    <w:rsid w:val="00587E7A"/>
    <w:rsid w:val="005955EC"/>
    <w:rsid w:val="005C3E52"/>
    <w:rsid w:val="005C58CE"/>
    <w:rsid w:val="00606FC0"/>
    <w:rsid w:val="00623B5F"/>
    <w:rsid w:val="00631834"/>
    <w:rsid w:val="00660E88"/>
    <w:rsid w:val="006861CD"/>
    <w:rsid w:val="00686E48"/>
    <w:rsid w:val="006A0ECB"/>
    <w:rsid w:val="006B39B5"/>
    <w:rsid w:val="006C2051"/>
    <w:rsid w:val="006D1FD4"/>
    <w:rsid w:val="006D60A5"/>
    <w:rsid w:val="00705E02"/>
    <w:rsid w:val="00741937"/>
    <w:rsid w:val="007A68BB"/>
    <w:rsid w:val="007B7B47"/>
    <w:rsid w:val="007D4530"/>
    <w:rsid w:val="007E173A"/>
    <w:rsid w:val="00805A78"/>
    <w:rsid w:val="00830A80"/>
    <w:rsid w:val="00854C83"/>
    <w:rsid w:val="0089122C"/>
    <w:rsid w:val="008A6CF3"/>
    <w:rsid w:val="008C6549"/>
    <w:rsid w:val="008D3EA2"/>
    <w:rsid w:val="008D59F0"/>
    <w:rsid w:val="009271F9"/>
    <w:rsid w:val="00932F7D"/>
    <w:rsid w:val="00963CDC"/>
    <w:rsid w:val="00981F1E"/>
    <w:rsid w:val="009B42FD"/>
    <w:rsid w:val="009E7ADF"/>
    <w:rsid w:val="00A12E54"/>
    <w:rsid w:val="00A54C8E"/>
    <w:rsid w:val="00A8149D"/>
    <w:rsid w:val="00AC6FCB"/>
    <w:rsid w:val="00AE06D5"/>
    <w:rsid w:val="00AF0F3E"/>
    <w:rsid w:val="00AF373A"/>
    <w:rsid w:val="00AF542C"/>
    <w:rsid w:val="00B062CC"/>
    <w:rsid w:val="00B11686"/>
    <w:rsid w:val="00B65B7C"/>
    <w:rsid w:val="00BC0DFE"/>
    <w:rsid w:val="00BD1031"/>
    <w:rsid w:val="00BF5D9D"/>
    <w:rsid w:val="00C27BD2"/>
    <w:rsid w:val="00C6633A"/>
    <w:rsid w:val="00C70C00"/>
    <w:rsid w:val="00CC5BAB"/>
    <w:rsid w:val="00D062B9"/>
    <w:rsid w:val="00D21E4A"/>
    <w:rsid w:val="00D27B07"/>
    <w:rsid w:val="00D60590"/>
    <w:rsid w:val="00D65B48"/>
    <w:rsid w:val="00D701C8"/>
    <w:rsid w:val="00DD7364"/>
    <w:rsid w:val="00E05002"/>
    <w:rsid w:val="00E11AC0"/>
    <w:rsid w:val="00E32EDA"/>
    <w:rsid w:val="00E44B00"/>
    <w:rsid w:val="00EA1C60"/>
    <w:rsid w:val="00EC3D41"/>
    <w:rsid w:val="00EC6530"/>
    <w:rsid w:val="00EE0A76"/>
    <w:rsid w:val="00F9779E"/>
    <w:rsid w:val="00FF55E7"/>
    <w:rsid w:val="00FF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530"/>
  </w:style>
  <w:style w:type="paragraph" w:styleId="Titre1">
    <w:name w:val="heading 1"/>
    <w:basedOn w:val="Normal"/>
    <w:next w:val="Normal"/>
    <w:link w:val="Titre1Car"/>
    <w:uiPriority w:val="9"/>
    <w:qFormat/>
    <w:rsid w:val="008D59F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71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9F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186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65B4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0AA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3050AA"/>
    <w:pPr>
      <w:spacing w:after="0" w:line="240" w:lineRule="auto"/>
    </w:pPr>
  </w:style>
  <w:style w:type="paragraph" w:customStyle="1" w:styleId="Default">
    <w:name w:val="Default"/>
    <w:rsid w:val="00341C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2F31D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876E4"/>
  </w:style>
  <w:style w:type="paragraph" w:styleId="En-tte">
    <w:name w:val="header"/>
    <w:basedOn w:val="Normal"/>
    <w:link w:val="En-tteCar"/>
    <w:uiPriority w:val="99"/>
    <w:unhideWhenUsed/>
    <w:rsid w:val="007E17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73A"/>
  </w:style>
  <w:style w:type="paragraph" w:styleId="Pieddepage">
    <w:name w:val="footer"/>
    <w:basedOn w:val="Normal"/>
    <w:link w:val="PieddepageCar"/>
    <w:uiPriority w:val="99"/>
    <w:unhideWhenUsed/>
    <w:rsid w:val="007E17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73A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54C8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76" w:lineRule="auto"/>
      <w:contextualSpacing w:val="0"/>
      <w:outlineLvl w:val="9"/>
    </w:pPr>
    <w:rPr>
      <w:i w:val="0"/>
      <w:iCs w:val="0"/>
      <w:color w:val="365F91" w:themeColor="accent1" w:themeShade="BF"/>
      <w:sz w:val="28"/>
      <w:szCs w:val="28"/>
      <w:lang w:eastAsia="fr-FR" w:bidi="ar-SA"/>
    </w:rPr>
  </w:style>
  <w:style w:type="paragraph" w:styleId="TM2">
    <w:name w:val="toc 2"/>
    <w:basedOn w:val="Normal"/>
    <w:next w:val="Normal"/>
    <w:autoRedefine/>
    <w:uiPriority w:val="39"/>
    <w:unhideWhenUsed/>
    <w:rsid w:val="00A54C8E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A54C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54C8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271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71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271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pyl94/efreipluspl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F338B-4D94-46F4-A2FF-0A37050B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1482</Words>
  <Characters>8226</Characters>
  <Application>Microsoft Office Word</Application>
  <DocSecurity>0</DocSecurity>
  <Lines>235</Lines>
  <Paragraphs>104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Programmation JAVA</vt:lpstr>
    </vt:vector>
  </TitlesOfParts>
  <Company>Grizli777</Company>
  <LinksUpToDate>false</LinksUpToDate>
  <CharactersWithSpaces>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Programmation JAVA</dc:title>
  <dc:creator>DAVID Aurélien, RAMOS Adrien</dc:creator>
  <cp:lastModifiedBy>Aurel</cp:lastModifiedBy>
  <cp:revision>6</cp:revision>
  <cp:lastPrinted>2013-01-13T22:05:00Z</cp:lastPrinted>
  <dcterms:created xsi:type="dcterms:W3CDTF">2013-04-22T14:16:00Z</dcterms:created>
  <dcterms:modified xsi:type="dcterms:W3CDTF">2013-04-23T21:30:00Z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10NhviuSbwOSLYCHFhfF13_Gwv0_PjHoV4m-Ym3B33tA</vt:lpwstr>
  </property>
  <property fmtid="{D5CDD505-2E9C-101B-9397-08002B2CF9AE}" pid="4" name="Google.Documents.RevisionId">
    <vt:lpwstr>17141691954235354038</vt:lpwstr>
  </property>
  <property fmtid="{D5CDD505-2E9C-101B-9397-08002B2CF9AE}" pid="5" name="Google.Documents.PreviousRevisionId">
    <vt:lpwstr>16342735142311009495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