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3A" w:rsidRDefault="00294B08">
      <w:r>
        <w:rPr>
          <w:noProof/>
        </w:rPr>
        <w:pict>
          <v:rect id="Rectangle 34" o:spid="_x0000_s1034" style="position:absolute;margin-left:14.9pt;margin-top:21.4pt;width:565.55pt;height:799.8pt;z-index:-251657216;visibility:visible;mso-width-percent:950;mso-height-percent:950;mso-position-horizontal-relative:page;mso-position-vertical-relative:page;mso-width-percent:950;mso-height-percent:950;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I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BKQ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G0xh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JSE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2mM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p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SmS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hh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SgQ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S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pkh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ABQAUAFABQAUAFABQAUAFABQAUAJ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Uj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Y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Npi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CgAoAKACgAoAKACgAoAKACgAoAKACgAoGFAg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Q0DEzT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QgpDFpDCgAoAKACgAoAKACgAoAKACgAoAKACgAoAKACgAoAKACgAoAKACgAoAKAC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KACgAoAKACgAoADTEJQIRTQAt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AaAGKaBj6BBQAUAF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IYhpiIlNAEgNADq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AoAKACgAoAKACgAy&#10;KAE3CgA3UAG6gA3GgBMmgAyaADJoAQsaAE3GkAhJoAjV6YEqsKQDwcimAtIY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" stroked="f" strokeweight="1.25pt">
            <v:fill r:id="rId8" o:title="" recolor="t" rotate="t" type="frame"/>
            <v:imagedata recolortarget="#938953 [1603]"/>
            <v:path arrowok="t"/>
            <v:textbox style="mso-next-textbox:#Rectangle 34" inset="21.6pt,,21.6pt">
              <w:txbxContent>
                <w:p w:rsidR="007E173A" w:rsidRPr="00AC1BD1" w:rsidRDefault="004500C7" w:rsidP="007E173A">
                  <w:pPr>
                    <w:rPr>
                      <w:b/>
                      <w:color w:val="1F497D" w:themeColor="text2"/>
                      <w:sz w:val="44"/>
                      <w:szCs w:val="32"/>
                    </w:rPr>
                  </w:pPr>
                  <w:proofErr w:type="spellStart"/>
                  <w:ins w:id="0" w:author="Aurel" w:date="2013-01-13T18:14:00Z">
                    <w:r>
                      <w:rPr>
                        <w:b/>
                        <w:color w:val="1F497D" w:themeColor="text2"/>
                        <w:sz w:val="44"/>
                        <w:szCs w:val="32"/>
                      </w:rPr>
                      <w:t>Drasus</w:t>
                    </w:r>
                  </w:ins>
                  <w:proofErr w:type="spellEnd"/>
                  <w:ins w:id="1" w:author="Aurel" w:date="2013-01-13T18:15:00Z">
                    <w:r>
                      <w:rPr>
                        <w:b/>
                        <w:color w:val="1F497D" w:themeColor="text2"/>
                        <w:sz w:val="44"/>
                        <w:szCs w:val="32"/>
                      </w:rPr>
                      <w:t>:</w:t>
                    </w:r>
                  </w:ins>
                  <w:ins w:id="2" w:author="Aurel" w:date="2013-01-13T18:14:00Z">
                    <w:r>
                      <w:rPr>
                        <w:b/>
                        <w:color w:val="1F497D" w:themeColor="text2"/>
                        <w:sz w:val="44"/>
                        <w:szCs w:val="32"/>
                      </w:rPr>
                      <w:t xml:space="preserve"> un jeu de stratégie au tour par tour.</w:t>
                    </w:r>
                  </w:ins>
                </w:p>
                <w:sdt>
                  <w:sdtPr>
                    <w:rPr>
                      <w:b/>
                      <w:color w:val="1F497D" w:themeColor="text2"/>
                      <w:szCs w:val="32"/>
                    </w:rPr>
                    <w:alias w:val="Commentaires "/>
                    <w:tag w:val=""/>
                    <w:id w:val="3329932"/>
                    <w:showingPlcHdr/>
                    <w:dataBinding w:prefixMappings="xmlns:ns0='http://purl.org/dc/elements/1.1/' xmlns:ns1='http://schemas.openxmlformats.org/package/2006/metadata/core-properties' " w:xpath="/ns1:coreProperties[1]/ns0:description[1]" w:storeItemID="{6C3C8BC8-F283-45AE-878A-BAB7291924A1}"/>
                    <w:text w:multiLine="1"/>
                  </w:sdtPr>
                  <w:sdtContent>
                    <w:p w:rsidR="007E173A" w:rsidRPr="00C548BA" w:rsidRDefault="007E173A" w:rsidP="007E173A">
                      <w:pPr>
                        <w:spacing w:after="0"/>
                        <w:rPr>
                          <w:color w:val="1F497D" w:themeColor="text2"/>
                          <w:szCs w:val="32"/>
                        </w:rPr>
                      </w:pPr>
                      <w:r>
                        <w:rPr>
                          <w:b/>
                          <w:color w:val="1F497D" w:themeColor="text2"/>
                          <w:szCs w:val="32"/>
                        </w:rPr>
                        <w:t xml:space="preserve">     </w:t>
                      </w:r>
                    </w:p>
                  </w:sdtContent>
                </w:sdt>
                <w:p w:rsidR="007E173A" w:rsidRPr="003670E3" w:rsidRDefault="007E173A" w:rsidP="007E173A">
                  <w:pPr>
                    <w:spacing w:after="0"/>
                    <w:rPr>
                      <w:rFonts w:ascii="Helvetica LT Std Cond Blk" w:hAnsi="Helvetica LT Std Cond Blk"/>
                      <w:color w:val="1F497D" w:themeColor="text2"/>
                      <w:sz w:val="48"/>
                      <w:szCs w:val="32"/>
                    </w:rPr>
                  </w:pPr>
                </w:p>
                <w:p w:rsidR="007E173A" w:rsidRPr="00C4580D" w:rsidRDefault="007E173A" w:rsidP="007E173A">
                  <w:pPr>
                    <w:rPr>
                      <w:sz w:val="20"/>
                    </w:rPr>
                  </w:pPr>
                </w:p>
              </w:txbxContent>
            </v:textbox>
            <w10:wrap anchorx="page" anchory="page"/>
          </v:rect>
        </w:pict>
      </w:r>
    </w:p>
    <w:sdt>
      <w:sdtPr>
        <w:rPr>
          <w:rFonts w:asciiTheme="majorHAnsi" w:hAnsiTheme="majorHAnsi"/>
          <w:b/>
          <w:i/>
          <w:color w:val="4F81BD" w:themeColor="accent1"/>
          <w:sz w:val="84"/>
          <w:szCs w:val="84"/>
        </w:rPr>
        <w:alias w:val="Titre"/>
        <w:id w:val="-1122997086"/>
        <w:dataBinding w:prefixMappings="xmlns:ns0='http://schemas.openxmlformats.org/package/2006/metadata/core-properties' xmlns:ns1='http://purl.org/dc/elements/1.1/'" w:xpath="/ns0:coreProperties[1]/ns1:title[1]" w:storeItemID="{6C3C8BC8-F283-45AE-878A-BAB7291924A1}"/>
        <w:text/>
      </w:sdtPr>
      <w:sdtContent>
        <w:p w:rsidR="007E173A" w:rsidRPr="007E173A" w:rsidRDefault="00963CDC" w:rsidP="00963CDC">
          <w:pPr>
            <w:spacing w:after="0" w:line="240" w:lineRule="auto"/>
            <w:jc w:val="center"/>
            <w:rPr>
              <w:rFonts w:asciiTheme="majorHAnsi" w:hAnsiTheme="majorHAnsi"/>
              <w:b/>
              <w:i/>
              <w:color w:val="4F81BD" w:themeColor="accent1"/>
              <w:sz w:val="84"/>
              <w:szCs w:val="84"/>
            </w:rPr>
          </w:pPr>
          <w:r>
            <w:rPr>
              <w:rFonts w:asciiTheme="majorHAnsi" w:hAnsiTheme="majorHAnsi"/>
              <w:b/>
              <w:i/>
              <w:color w:val="4F81BD" w:themeColor="accent1"/>
              <w:sz w:val="84"/>
              <w:szCs w:val="84"/>
            </w:rPr>
            <w:t>Projet Programmation JAVA</w:t>
          </w:r>
        </w:p>
      </w:sdtContent>
    </w:sdt>
    <w:p w:rsidR="007E173A" w:rsidRDefault="007E173A"/>
    <w:p w:rsidR="007E173A" w:rsidRDefault="007E173A"/>
    <w:sdt>
      <w:sdtPr>
        <w:rPr>
          <w:rFonts w:asciiTheme="majorHAnsi" w:hAnsiTheme="majorHAnsi"/>
          <w:b/>
          <w:color w:val="1F497D" w:themeColor="text2"/>
          <w:szCs w:val="32"/>
        </w:rPr>
        <w:alias w:val="Auteur "/>
        <w:tag w:val=""/>
        <w:id w:val="-805623693"/>
        <w:dataBinding w:prefixMappings="xmlns:ns0='http://purl.org/dc/elements/1.1/' xmlns:ns1='http://schemas.openxmlformats.org/package/2006/metadata/core-properties' " w:xpath="/ns1:coreProperties[1]/ns0:creator[1]" w:storeItemID="{6C3C8BC8-F283-45AE-878A-BAB7291924A1}"/>
        <w:text/>
      </w:sdtPr>
      <w:sdtContent>
        <w:p w:rsidR="007E173A" w:rsidRPr="000B7D74" w:rsidRDefault="000F6806" w:rsidP="007E173A">
          <w:pPr>
            <w:spacing w:before="240" w:after="0"/>
            <w:rPr>
              <w:rFonts w:asciiTheme="majorHAnsi" w:hAnsiTheme="majorHAnsi"/>
              <w:b/>
              <w:color w:val="1F497D" w:themeColor="text2"/>
              <w:szCs w:val="32"/>
            </w:rPr>
          </w:pPr>
          <w:r>
            <w:rPr>
              <w:rFonts w:asciiTheme="majorHAnsi" w:hAnsiTheme="majorHAnsi"/>
              <w:b/>
              <w:color w:val="1F497D" w:themeColor="text2"/>
              <w:szCs w:val="32"/>
            </w:rPr>
            <w:t>DAVID Aurélien, PEQUIGNOT Charlotte, RAMOS Adrien</w:t>
          </w:r>
        </w:p>
      </w:sdtContent>
    </w:sdt>
    <w:p w:rsidR="007E173A" w:rsidRDefault="007E173A"/>
    <w:p w:rsidR="007E173A" w:rsidRDefault="007E173A">
      <w:r>
        <w:rPr>
          <w:noProof/>
          <w:lang w:eastAsia="fr-FR"/>
        </w:rPr>
        <w:drawing>
          <wp:inline distT="0" distB="0" distL="0" distR="0">
            <wp:extent cx="1866900" cy="75194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frei.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66900" cy="751946"/>
                    </a:xfrm>
                    <a:prstGeom prst="rect">
                      <a:avLst/>
                    </a:prstGeom>
                  </pic:spPr>
                </pic:pic>
              </a:graphicData>
            </a:graphic>
          </wp:inline>
        </w:drawing>
      </w:r>
    </w:p>
    <w:p w:rsidR="007E173A" w:rsidRDefault="007E173A"/>
    <w:p w:rsidR="007E173A" w:rsidRDefault="007E173A"/>
    <w:p w:rsidR="007E173A" w:rsidRDefault="007E173A"/>
    <w:p w:rsidR="007E173A" w:rsidRDefault="007E173A"/>
    <w:p w:rsidR="007E173A" w:rsidRDefault="007E173A"/>
    <w:p w:rsidR="007E173A" w:rsidRDefault="007E173A"/>
    <w:p w:rsidR="007E173A" w:rsidRDefault="007E173A"/>
    <w:p w:rsidR="007E173A" w:rsidRDefault="007E173A"/>
    <w:p w:rsidR="007E173A" w:rsidRDefault="007E173A"/>
    <w:p w:rsidR="007E173A" w:rsidRDefault="007E173A"/>
    <w:p w:rsidR="007E173A" w:rsidRDefault="007E173A"/>
    <w:p w:rsidR="007E173A" w:rsidRDefault="007E173A"/>
    <w:p w:rsidR="007E173A" w:rsidRDefault="007E173A"/>
    <w:p w:rsidR="007E173A" w:rsidRDefault="007E173A"/>
    <w:p w:rsidR="007E173A" w:rsidRDefault="007E173A"/>
    <w:p w:rsidR="007E173A" w:rsidRDefault="007E173A"/>
    <w:p w:rsidR="007E173A" w:rsidRDefault="007E173A"/>
    <w:p w:rsidR="00A54C8E" w:rsidRDefault="00A54C8E"/>
    <w:sdt>
      <w:sdtPr>
        <w:rPr>
          <w:rFonts w:asciiTheme="minorHAnsi" w:eastAsiaTheme="minorHAnsi" w:hAnsiTheme="minorHAnsi" w:cstheme="minorBidi"/>
          <w:b w:val="0"/>
          <w:bCs w:val="0"/>
          <w:color w:val="auto"/>
          <w:sz w:val="22"/>
          <w:szCs w:val="22"/>
          <w:lang w:eastAsia="en-US"/>
        </w:rPr>
        <w:id w:val="-1542591175"/>
        <w:docPartObj>
          <w:docPartGallery w:val="Table of Contents"/>
          <w:docPartUnique/>
        </w:docPartObj>
      </w:sdtPr>
      <w:sdtContent>
        <w:p w:rsidR="00A54C8E" w:rsidRDefault="00A54C8E">
          <w:pPr>
            <w:pStyle w:val="En-ttedetabledesmatires"/>
          </w:pPr>
          <w:r>
            <w:t>SOMMAIRE</w:t>
          </w:r>
          <w:r w:rsidR="008C6549">
            <w:br/>
          </w:r>
        </w:p>
        <w:p w:rsidR="008C6549" w:rsidRDefault="00294B08">
          <w:pPr>
            <w:pStyle w:val="TM1"/>
            <w:tabs>
              <w:tab w:val="right" w:leader="dot" w:pos="9062"/>
            </w:tabs>
            <w:rPr>
              <w:rFonts w:eastAsiaTheme="minorEastAsia"/>
              <w:noProof/>
              <w:lang w:eastAsia="fr-FR"/>
            </w:rPr>
          </w:pPr>
          <w:r w:rsidRPr="00294B08">
            <w:fldChar w:fldCharType="begin"/>
          </w:r>
          <w:r w:rsidR="00A54C8E">
            <w:instrText xml:space="preserve"> TOC \o "1-3" \h \z \u </w:instrText>
          </w:r>
          <w:r w:rsidRPr="00294B08">
            <w:fldChar w:fldCharType="separate"/>
          </w:r>
          <w:hyperlink w:anchor="_Toc345782299" w:history="1">
            <w:r w:rsidR="008C6549" w:rsidRPr="002C263E">
              <w:rPr>
                <w:rStyle w:val="Lienhypertexte"/>
                <w:noProof/>
                <w:lang w:bidi="en-US"/>
              </w:rPr>
              <w:t>Drasus en quelques chiffres :</w:t>
            </w:r>
            <w:r w:rsidR="008C6549">
              <w:rPr>
                <w:noProof/>
                <w:webHidden/>
              </w:rPr>
              <w:tab/>
            </w:r>
            <w:r>
              <w:rPr>
                <w:noProof/>
                <w:webHidden/>
              </w:rPr>
              <w:fldChar w:fldCharType="begin"/>
            </w:r>
            <w:r w:rsidR="008C6549">
              <w:rPr>
                <w:noProof/>
                <w:webHidden/>
              </w:rPr>
              <w:instrText xml:space="preserve"> PAGEREF _Toc345782299 \h </w:instrText>
            </w:r>
            <w:r>
              <w:rPr>
                <w:noProof/>
                <w:webHidden/>
              </w:rPr>
            </w:r>
            <w:r>
              <w:rPr>
                <w:noProof/>
                <w:webHidden/>
              </w:rPr>
              <w:fldChar w:fldCharType="separate"/>
            </w:r>
            <w:r w:rsidR="00231896">
              <w:rPr>
                <w:noProof/>
                <w:webHidden/>
              </w:rPr>
              <w:t>2</w:t>
            </w:r>
            <w:r>
              <w:rPr>
                <w:noProof/>
                <w:webHidden/>
              </w:rPr>
              <w:fldChar w:fldCharType="end"/>
            </w:r>
          </w:hyperlink>
        </w:p>
        <w:p w:rsidR="008C6549" w:rsidRDefault="008C6549">
          <w:pPr>
            <w:pStyle w:val="TM1"/>
            <w:tabs>
              <w:tab w:val="right" w:leader="dot" w:pos="9062"/>
            </w:tabs>
            <w:rPr>
              <w:rFonts w:eastAsiaTheme="minorEastAsia"/>
              <w:noProof/>
              <w:lang w:eastAsia="fr-FR"/>
            </w:rPr>
          </w:pPr>
          <w:r>
            <w:rPr>
              <w:rStyle w:val="Lienhypertexte"/>
              <w:noProof/>
            </w:rPr>
            <w:br/>
          </w:r>
          <w:hyperlink w:anchor="_Toc345782300" w:history="1">
            <w:r w:rsidRPr="002C263E">
              <w:rPr>
                <w:rStyle w:val="Lienhypertexte"/>
                <w:noProof/>
                <w:lang w:bidi="en-US"/>
              </w:rPr>
              <w:t>Introduction</w:t>
            </w:r>
            <w:r>
              <w:rPr>
                <w:noProof/>
                <w:webHidden/>
              </w:rPr>
              <w:tab/>
            </w:r>
            <w:r w:rsidR="00294B08">
              <w:rPr>
                <w:noProof/>
                <w:webHidden/>
              </w:rPr>
              <w:fldChar w:fldCharType="begin"/>
            </w:r>
            <w:r>
              <w:rPr>
                <w:noProof/>
                <w:webHidden/>
              </w:rPr>
              <w:instrText xml:space="preserve"> PAGEREF _Toc345782300 \h </w:instrText>
            </w:r>
            <w:r w:rsidR="00294B08">
              <w:rPr>
                <w:noProof/>
                <w:webHidden/>
              </w:rPr>
            </w:r>
            <w:r w:rsidR="00294B08">
              <w:rPr>
                <w:noProof/>
                <w:webHidden/>
              </w:rPr>
              <w:fldChar w:fldCharType="separate"/>
            </w:r>
            <w:r w:rsidR="00231896">
              <w:rPr>
                <w:noProof/>
                <w:webHidden/>
              </w:rPr>
              <w:t>2</w:t>
            </w:r>
            <w:r w:rsidR="00294B08">
              <w:rPr>
                <w:noProof/>
                <w:webHidden/>
              </w:rPr>
              <w:fldChar w:fldCharType="end"/>
            </w:r>
          </w:hyperlink>
        </w:p>
        <w:p w:rsidR="008C6549" w:rsidRDefault="008C6549">
          <w:pPr>
            <w:pStyle w:val="TM1"/>
            <w:tabs>
              <w:tab w:val="right" w:leader="dot" w:pos="9062"/>
            </w:tabs>
            <w:rPr>
              <w:rFonts w:eastAsiaTheme="minorEastAsia"/>
              <w:noProof/>
              <w:lang w:eastAsia="fr-FR"/>
            </w:rPr>
          </w:pPr>
          <w:r>
            <w:rPr>
              <w:rStyle w:val="Lienhypertexte"/>
              <w:noProof/>
            </w:rPr>
            <w:br/>
          </w:r>
          <w:hyperlink w:anchor="_Toc345782301" w:history="1">
            <w:r w:rsidRPr="002C263E">
              <w:rPr>
                <w:rStyle w:val="Lienhypertexte"/>
                <w:rFonts w:eastAsia="Times New Roman"/>
                <w:noProof/>
                <w:kern w:val="36"/>
                <w:lang w:eastAsia="fr-FR" w:bidi="en-US"/>
              </w:rPr>
              <w:t>Description de l'application.</w:t>
            </w:r>
            <w:r>
              <w:rPr>
                <w:noProof/>
                <w:webHidden/>
              </w:rPr>
              <w:tab/>
            </w:r>
            <w:r w:rsidR="00294B08">
              <w:rPr>
                <w:noProof/>
                <w:webHidden/>
              </w:rPr>
              <w:fldChar w:fldCharType="begin"/>
            </w:r>
            <w:r>
              <w:rPr>
                <w:noProof/>
                <w:webHidden/>
              </w:rPr>
              <w:instrText xml:space="preserve"> PAGEREF _Toc345782301 \h </w:instrText>
            </w:r>
            <w:r w:rsidR="00294B08">
              <w:rPr>
                <w:noProof/>
                <w:webHidden/>
              </w:rPr>
            </w:r>
            <w:r w:rsidR="00294B08">
              <w:rPr>
                <w:noProof/>
                <w:webHidden/>
              </w:rPr>
              <w:fldChar w:fldCharType="separate"/>
            </w:r>
            <w:r w:rsidR="00231896">
              <w:rPr>
                <w:noProof/>
                <w:webHidden/>
              </w:rPr>
              <w:t>3</w:t>
            </w:r>
            <w:r w:rsidR="00294B08">
              <w:rPr>
                <w:noProof/>
                <w:webHidden/>
              </w:rPr>
              <w:fldChar w:fldCharType="end"/>
            </w:r>
          </w:hyperlink>
        </w:p>
        <w:p w:rsidR="008C6549" w:rsidRDefault="00294B08">
          <w:pPr>
            <w:pStyle w:val="TM2"/>
            <w:tabs>
              <w:tab w:val="right" w:leader="dot" w:pos="9062"/>
            </w:tabs>
            <w:rPr>
              <w:rFonts w:eastAsiaTheme="minorEastAsia"/>
              <w:noProof/>
              <w:lang w:eastAsia="fr-FR"/>
            </w:rPr>
          </w:pPr>
          <w:hyperlink w:anchor="_Toc345782302" w:history="1">
            <w:r w:rsidR="008C6549" w:rsidRPr="002C263E">
              <w:rPr>
                <w:rStyle w:val="Lienhypertexte"/>
                <w:noProof/>
                <w:lang w:eastAsia="fr-FR"/>
              </w:rPr>
              <w:t>Diagramme UML des cas d’utilisation</w:t>
            </w:r>
            <w:r w:rsidR="008C6549">
              <w:rPr>
                <w:noProof/>
                <w:webHidden/>
              </w:rPr>
              <w:tab/>
            </w:r>
            <w:r>
              <w:rPr>
                <w:noProof/>
                <w:webHidden/>
              </w:rPr>
              <w:fldChar w:fldCharType="begin"/>
            </w:r>
            <w:r w:rsidR="008C6549">
              <w:rPr>
                <w:noProof/>
                <w:webHidden/>
              </w:rPr>
              <w:instrText xml:space="preserve"> PAGEREF _Toc345782302 \h </w:instrText>
            </w:r>
            <w:r>
              <w:rPr>
                <w:noProof/>
                <w:webHidden/>
              </w:rPr>
            </w:r>
            <w:r>
              <w:rPr>
                <w:noProof/>
                <w:webHidden/>
              </w:rPr>
              <w:fldChar w:fldCharType="separate"/>
            </w:r>
            <w:r w:rsidR="00231896">
              <w:rPr>
                <w:noProof/>
                <w:webHidden/>
              </w:rPr>
              <w:t>5</w:t>
            </w:r>
            <w:r>
              <w:rPr>
                <w:noProof/>
                <w:webHidden/>
              </w:rPr>
              <w:fldChar w:fldCharType="end"/>
            </w:r>
          </w:hyperlink>
        </w:p>
        <w:p w:rsidR="008C6549" w:rsidRDefault="00294B08">
          <w:pPr>
            <w:pStyle w:val="TM2"/>
            <w:tabs>
              <w:tab w:val="right" w:leader="dot" w:pos="9062"/>
            </w:tabs>
            <w:rPr>
              <w:rFonts w:eastAsiaTheme="minorEastAsia"/>
              <w:noProof/>
              <w:lang w:eastAsia="fr-FR"/>
            </w:rPr>
          </w:pPr>
          <w:hyperlink w:anchor="_Toc345782303" w:history="1">
            <w:r w:rsidR="008C6549" w:rsidRPr="002C263E">
              <w:rPr>
                <w:rStyle w:val="Lienhypertexte"/>
                <w:noProof/>
                <w:lang w:eastAsia="fr-FR"/>
              </w:rPr>
              <w:t>Diagramme UML de classes</w:t>
            </w:r>
            <w:r w:rsidR="008C6549">
              <w:rPr>
                <w:noProof/>
                <w:webHidden/>
              </w:rPr>
              <w:tab/>
            </w:r>
            <w:r>
              <w:rPr>
                <w:noProof/>
                <w:webHidden/>
              </w:rPr>
              <w:fldChar w:fldCharType="begin"/>
            </w:r>
            <w:r w:rsidR="008C6549">
              <w:rPr>
                <w:noProof/>
                <w:webHidden/>
              </w:rPr>
              <w:instrText xml:space="preserve"> PAGEREF _Toc345782303 \h </w:instrText>
            </w:r>
            <w:r>
              <w:rPr>
                <w:noProof/>
                <w:webHidden/>
              </w:rPr>
            </w:r>
            <w:r>
              <w:rPr>
                <w:noProof/>
                <w:webHidden/>
              </w:rPr>
              <w:fldChar w:fldCharType="separate"/>
            </w:r>
            <w:r w:rsidR="00231896">
              <w:rPr>
                <w:noProof/>
                <w:webHidden/>
              </w:rPr>
              <w:t>6</w:t>
            </w:r>
            <w:r>
              <w:rPr>
                <w:noProof/>
                <w:webHidden/>
              </w:rPr>
              <w:fldChar w:fldCharType="end"/>
            </w:r>
          </w:hyperlink>
        </w:p>
        <w:p w:rsidR="008C6549" w:rsidRDefault="008C6549">
          <w:pPr>
            <w:pStyle w:val="TM1"/>
            <w:tabs>
              <w:tab w:val="right" w:leader="dot" w:pos="9062"/>
            </w:tabs>
            <w:rPr>
              <w:rFonts w:eastAsiaTheme="minorEastAsia"/>
              <w:noProof/>
              <w:lang w:eastAsia="fr-FR"/>
            </w:rPr>
          </w:pPr>
          <w:r>
            <w:rPr>
              <w:rStyle w:val="Lienhypertexte"/>
              <w:noProof/>
            </w:rPr>
            <w:br/>
          </w:r>
          <w:hyperlink w:anchor="_Toc345782304" w:history="1">
            <w:r w:rsidRPr="002C263E">
              <w:rPr>
                <w:rStyle w:val="Lienhypertexte"/>
                <w:rFonts w:eastAsia="Times New Roman"/>
                <w:noProof/>
                <w:lang w:eastAsia="fr-FR" w:bidi="en-US"/>
              </w:rPr>
              <w:t>Réalisation de l’application</w:t>
            </w:r>
            <w:r>
              <w:rPr>
                <w:noProof/>
                <w:webHidden/>
              </w:rPr>
              <w:tab/>
            </w:r>
            <w:r w:rsidR="00294B08">
              <w:rPr>
                <w:noProof/>
                <w:webHidden/>
              </w:rPr>
              <w:fldChar w:fldCharType="begin"/>
            </w:r>
            <w:r>
              <w:rPr>
                <w:noProof/>
                <w:webHidden/>
              </w:rPr>
              <w:instrText xml:space="preserve"> PAGEREF _Toc345782304 \h </w:instrText>
            </w:r>
            <w:r w:rsidR="00294B08">
              <w:rPr>
                <w:noProof/>
                <w:webHidden/>
              </w:rPr>
            </w:r>
            <w:r w:rsidR="00294B08">
              <w:rPr>
                <w:noProof/>
                <w:webHidden/>
              </w:rPr>
              <w:fldChar w:fldCharType="separate"/>
            </w:r>
            <w:r w:rsidR="00231896">
              <w:rPr>
                <w:noProof/>
                <w:webHidden/>
              </w:rPr>
              <w:t>8</w:t>
            </w:r>
            <w:r w:rsidR="00294B08">
              <w:rPr>
                <w:noProof/>
                <w:webHidden/>
              </w:rPr>
              <w:fldChar w:fldCharType="end"/>
            </w:r>
          </w:hyperlink>
        </w:p>
        <w:p w:rsidR="008C6549" w:rsidRDefault="00294B08">
          <w:pPr>
            <w:pStyle w:val="TM2"/>
            <w:tabs>
              <w:tab w:val="right" w:leader="dot" w:pos="9062"/>
            </w:tabs>
            <w:rPr>
              <w:rFonts w:eastAsiaTheme="minorEastAsia"/>
              <w:noProof/>
              <w:lang w:eastAsia="fr-FR"/>
            </w:rPr>
          </w:pPr>
          <w:hyperlink w:anchor="_Toc345782305" w:history="1">
            <w:r w:rsidR="008C6549" w:rsidRPr="002C263E">
              <w:rPr>
                <w:rStyle w:val="Lienhypertexte"/>
                <w:noProof/>
                <w:lang w:eastAsia="fr-FR"/>
              </w:rPr>
              <w:t>Emploi de Design Pattern</w:t>
            </w:r>
            <w:r w:rsidR="008C6549">
              <w:rPr>
                <w:noProof/>
                <w:webHidden/>
              </w:rPr>
              <w:tab/>
            </w:r>
            <w:r>
              <w:rPr>
                <w:noProof/>
                <w:webHidden/>
              </w:rPr>
              <w:fldChar w:fldCharType="begin"/>
            </w:r>
            <w:r w:rsidR="008C6549">
              <w:rPr>
                <w:noProof/>
                <w:webHidden/>
              </w:rPr>
              <w:instrText xml:space="preserve"> PAGEREF _Toc345782305 \h </w:instrText>
            </w:r>
            <w:r>
              <w:rPr>
                <w:noProof/>
                <w:webHidden/>
              </w:rPr>
            </w:r>
            <w:r>
              <w:rPr>
                <w:noProof/>
                <w:webHidden/>
              </w:rPr>
              <w:fldChar w:fldCharType="separate"/>
            </w:r>
            <w:r w:rsidR="00231896">
              <w:rPr>
                <w:noProof/>
                <w:webHidden/>
              </w:rPr>
              <w:t>8</w:t>
            </w:r>
            <w:r>
              <w:rPr>
                <w:noProof/>
                <w:webHidden/>
              </w:rPr>
              <w:fldChar w:fldCharType="end"/>
            </w:r>
          </w:hyperlink>
        </w:p>
        <w:p w:rsidR="008C6549" w:rsidRDefault="00294B08">
          <w:pPr>
            <w:pStyle w:val="TM2"/>
            <w:tabs>
              <w:tab w:val="right" w:leader="dot" w:pos="9062"/>
            </w:tabs>
            <w:rPr>
              <w:rFonts w:eastAsiaTheme="minorEastAsia"/>
              <w:noProof/>
              <w:lang w:eastAsia="fr-FR"/>
            </w:rPr>
          </w:pPr>
          <w:hyperlink w:anchor="_Toc345782306" w:history="1">
            <w:r w:rsidR="008C6549" w:rsidRPr="002C263E">
              <w:rPr>
                <w:rStyle w:val="Lienhypertexte"/>
                <w:noProof/>
              </w:rPr>
              <w:t>Liste des fonctions développées</w:t>
            </w:r>
            <w:r w:rsidR="008C6549">
              <w:rPr>
                <w:noProof/>
                <w:webHidden/>
              </w:rPr>
              <w:tab/>
            </w:r>
            <w:r>
              <w:rPr>
                <w:noProof/>
                <w:webHidden/>
              </w:rPr>
              <w:fldChar w:fldCharType="begin"/>
            </w:r>
            <w:r w:rsidR="008C6549">
              <w:rPr>
                <w:noProof/>
                <w:webHidden/>
              </w:rPr>
              <w:instrText xml:space="preserve"> PAGEREF _Toc345782306 \h </w:instrText>
            </w:r>
            <w:r>
              <w:rPr>
                <w:noProof/>
                <w:webHidden/>
              </w:rPr>
            </w:r>
            <w:r>
              <w:rPr>
                <w:noProof/>
                <w:webHidden/>
              </w:rPr>
              <w:fldChar w:fldCharType="separate"/>
            </w:r>
            <w:r w:rsidR="00231896">
              <w:rPr>
                <w:noProof/>
                <w:webHidden/>
              </w:rPr>
              <w:t>8</w:t>
            </w:r>
            <w:r>
              <w:rPr>
                <w:noProof/>
                <w:webHidden/>
              </w:rPr>
              <w:fldChar w:fldCharType="end"/>
            </w:r>
          </w:hyperlink>
        </w:p>
        <w:p w:rsidR="008C6549" w:rsidRDefault="00294B08">
          <w:pPr>
            <w:pStyle w:val="TM2"/>
            <w:tabs>
              <w:tab w:val="right" w:leader="dot" w:pos="9062"/>
            </w:tabs>
            <w:rPr>
              <w:rFonts w:eastAsiaTheme="minorEastAsia"/>
              <w:noProof/>
              <w:lang w:eastAsia="fr-FR"/>
            </w:rPr>
          </w:pPr>
          <w:hyperlink w:anchor="_Toc345782307" w:history="1">
            <w:r w:rsidR="008C6549" w:rsidRPr="002C263E">
              <w:rPr>
                <w:rStyle w:val="Lienhypertexte"/>
                <w:noProof/>
              </w:rPr>
              <w:t>Liste des tests automatiques effectués</w:t>
            </w:r>
            <w:r w:rsidR="008C6549">
              <w:rPr>
                <w:noProof/>
                <w:webHidden/>
              </w:rPr>
              <w:tab/>
            </w:r>
            <w:r>
              <w:rPr>
                <w:noProof/>
                <w:webHidden/>
              </w:rPr>
              <w:fldChar w:fldCharType="begin"/>
            </w:r>
            <w:r w:rsidR="008C6549">
              <w:rPr>
                <w:noProof/>
                <w:webHidden/>
              </w:rPr>
              <w:instrText xml:space="preserve"> PAGEREF _Toc345782307 \h </w:instrText>
            </w:r>
            <w:r>
              <w:rPr>
                <w:noProof/>
                <w:webHidden/>
              </w:rPr>
            </w:r>
            <w:r>
              <w:rPr>
                <w:noProof/>
                <w:webHidden/>
              </w:rPr>
              <w:fldChar w:fldCharType="separate"/>
            </w:r>
            <w:r w:rsidR="00231896">
              <w:rPr>
                <w:noProof/>
                <w:webHidden/>
              </w:rPr>
              <w:t>8</w:t>
            </w:r>
            <w:r>
              <w:rPr>
                <w:noProof/>
                <w:webHidden/>
              </w:rPr>
              <w:fldChar w:fldCharType="end"/>
            </w:r>
          </w:hyperlink>
        </w:p>
        <w:p w:rsidR="008C6549" w:rsidRDefault="00294B08">
          <w:pPr>
            <w:pStyle w:val="TM2"/>
            <w:tabs>
              <w:tab w:val="right" w:leader="dot" w:pos="9062"/>
            </w:tabs>
            <w:rPr>
              <w:rFonts w:eastAsiaTheme="minorEastAsia"/>
              <w:noProof/>
              <w:lang w:eastAsia="fr-FR"/>
            </w:rPr>
          </w:pPr>
          <w:hyperlink w:anchor="_Toc345782308" w:history="1">
            <w:r w:rsidR="008C6549" w:rsidRPr="002C263E">
              <w:rPr>
                <w:rStyle w:val="Lienhypertexte"/>
                <w:noProof/>
              </w:rPr>
              <w:t>Difficultés rencontrés</w:t>
            </w:r>
            <w:r w:rsidR="008C6549">
              <w:rPr>
                <w:noProof/>
                <w:webHidden/>
              </w:rPr>
              <w:tab/>
            </w:r>
            <w:r>
              <w:rPr>
                <w:noProof/>
                <w:webHidden/>
              </w:rPr>
              <w:fldChar w:fldCharType="begin"/>
            </w:r>
            <w:r w:rsidR="008C6549">
              <w:rPr>
                <w:noProof/>
                <w:webHidden/>
              </w:rPr>
              <w:instrText xml:space="preserve"> PAGEREF _Toc345782308 \h </w:instrText>
            </w:r>
            <w:r>
              <w:rPr>
                <w:noProof/>
                <w:webHidden/>
              </w:rPr>
            </w:r>
            <w:r>
              <w:rPr>
                <w:noProof/>
                <w:webHidden/>
              </w:rPr>
              <w:fldChar w:fldCharType="separate"/>
            </w:r>
            <w:r w:rsidR="00231896">
              <w:rPr>
                <w:noProof/>
                <w:webHidden/>
              </w:rPr>
              <w:t>9</w:t>
            </w:r>
            <w:r>
              <w:rPr>
                <w:noProof/>
                <w:webHidden/>
              </w:rPr>
              <w:fldChar w:fldCharType="end"/>
            </w:r>
          </w:hyperlink>
        </w:p>
        <w:p w:rsidR="008C6549" w:rsidRDefault="008C6549">
          <w:pPr>
            <w:pStyle w:val="TM1"/>
            <w:tabs>
              <w:tab w:val="right" w:leader="dot" w:pos="9062"/>
            </w:tabs>
            <w:rPr>
              <w:rFonts w:eastAsiaTheme="minorEastAsia"/>
              <w:noProof/>
              <w:lang w:eastAsia="fr-FR"/>
            </w:rPr>
          </w:pPr>
          <w:r>
            <w:rPr>
              <w:rStyle w:val="Lienhypertexte"/>
              <w:noProof/>
            </w:rPr>
            <w:br/>
          </w:r>
          <w:hyperlink w:anchor="_Toc345782309" w:history="1">
            <w:r w:rsidRPr="002C263E">
              <w:rPr>
                <w:rStyle w:val="Lienhypertexte"/>
                <w:noProof/>
                <w:lang w:bidi="en-US"/>
              </w:rPr>
              <w:t>Conclusion</w:t>
            </w:r>
            <w:r>
              <w:rPr>
                <w:noProof/>
                <w:webHidden/>
              </w:rPr>
              <w:tab/>
            </w:r>
            <w:r w:rsidR="00294B08">
              <w:rPr>
                <w:noProof/>
                <w:webHidden/>
              </w:rPr>
              <w:fldChar w:fldCharType="begin"/>
            </w:r>
            <w:r>
              <w:rPr>
                <w:noProof/>
                <w:webHidden/>
              </w:rPr>
              <w:instrText xml:space="preserve"> PAGEREF _Toc345782309 \h </w:instrText>
            </w:r>
            <w:r w:rsidR="00294B08">
              <w:rPr>
                <w:noProof/>
                <w:webHidden/>
              </w:rPr>
            </w:r>
            <w:r w:rsidR="00294B08">
              <w:rPr>
                <w:noProof/>
                <w:webHidden/>
              </w:rPr>
              <w:fldChar w:fldCharType="separate"/>
            </w:r>
            <w:r w:rsidR="00231896">
              <w:rPr>
                <w:noProof/>
                <w:webHidden/>
              </w:rPr>
              <w:t>10</w:t>
            </w:r>
            <w:r w:rsidR="00294B08">
              <w:rPr>
                <w:noProof/>
                <w:webHidden/>
              </w:rPr>
              <w:fldChar w:fldCharType="end"/>
            </w:r>
          </w:hyperlink>
        </w:p>
        <w:p w:rsidR="00A54C8E" w:rsidRDefault="00294B08">
          <w:r>
            <w:rPr>
              <w:b/>
              <w:bCs/>
            </w:rPr>
            <w:fldChar w:fldCharType="end"/>
          </w:r>
        </w:p>
      </w:sdtContent>
    </w:sdt>
    <w:p w:rsidR="00A54C8E" w:rsidRDefault="00A54C8E"/>
    <w:p w:rsidR="00A54C8E" w:rsidRDefault="00A54C8E"/>
    <w:p w:rsidR="00A54C8E" w:rsidRDefault="00A54C8E"/>
    <w:p w:rsidR="00A54C8E" w:rsidRDefault="00A54C8E"/>
    <w:p w:rsidR="00A54C8E" w:rsidRDefault="00A54C8E"/>
    <w:p w:rsidR="00A54C8E" w:rsidRDefault="00A54C8E"/>
    <w:p w:rsidR="00A54C8E" w:rsidRDefault="00A54C8E"/>
    <w:p w:rsidR="00A54C8E" w:rsidRDefault="00A54C8E"/>
    <w:p w:rsidR="00A54C8E" w:rsidRDefault="00A54C8E"/>
    <w:p w:rsidR="00A54C8E" w:rsidRDefault="00A54C8E"/>
    <w:p w:rsidR="00A54C8E" w:rsidRDefault="00A54C8E"/>
    <w:p w:rsidR="00A54C8E" w:rsidRDefault="006A0ECB" w:rsidP="00A54C8E">
      <w:pPr>
        <w:pStyle w:val="Titre1"/>
      </w:pPr>
      <w:bookmarkStart w:id="3" w:name="_Toc345782299"/>
      <w:r>
        <w:lastRenderedPageBreak/>
        <w:t>Drasus</w:t>
      </w:r>
      <w:r w:rsidR="003576BF">
        <w:t xml:space="preserve"> en quelques chiffres :</w:t>
      </w:r>
      <w:bookmarkEnd w:id="3"/>
    </w:p>
    <w:p w:rsidR="00A54C8E" w:rsidRDefault="00A54C8E" w:rsidP="00A54C8E">
      <w:pPr>
        <w:pStyle w:val="Paragraphedeliste"/>
      </w:pPr>
    </w:p>
    <w:p w:rsidR="003576BF" w:rsidRDefault="003576BF" w:rsidP="00932F7D">
      <w:pPr>
        <w:pStyle w:val="Paragraphedeliste"/>
        <w:numPr>
          <w:ilvl w:val="0"/>
          <w:numId w:val="1"/>
        </w:numPr>
      </w:pPr>
      <w:r>
        <w:t xml:space="preserve">1 </w:t>
      </w:r>
      <w:r w:rsidR="00D65B48">
        <w:t>Jeu Open-source</w:t>
      </w:r>
      <w:r w:rsidR="00963CDC">
        <w:t xml:space="preserve"> et </w:t>
      </w:r>
      <w:r w:rsidR="009271F9">
        <w:t>un Wiki d'explication des règles.</w:t>
      </w:r>
    </w:p>
    <w:p w:rsidR="003576BF" w:rsidRDefault="00932F7D" w:rsidP="00932F7D">
      <w:pPr>
        <w:pStyle w:val="Paragraphedeliste"/>
        <w:numPr>
          <w:ilvl w:val="0"/>
          <w:numId w:val="1"/>
        </w:numPr>
      </w:pPr>
      <w:r>
        <w:t>3</w:t>
      </w:r>
      <w:r w:rsidR="003576BF">
        <w:t xml:space="preserve"> différents design patterns utilisés parmi les plus connus.</w:t>
      </w:r>
    </w:p>
    <w:p w:rsidR="00932F7D" w:rsidRDefault="00B062CC" w:rsidP="00932F7D">
      <w:pPr>
        <w:pStyle w:val="Paragraphedeliste"/>
        <w:numPr>
          <w:ilvl w:val="0"/>
          <w:numId w:val="1"/>
        </w:numPr>
      </w:pPr>
      <w:r>
        <w:t>Environs  60</w:t>
      </w:r>
      <w:r w:rsidR="00932F7D">
        <w:t xml:space="preserve"> classes dont </w:t>
      </w:r>
      <w:r>
        <w:t xml:space="preserve">de nombreuses </w:t>
      </w:r>
      <w:r w:rsidR="00932F7D">
        <w:t xml:space="preserve">classes abstraites, interfaces ainsi que des exceptions personnalisées. </w:t>
      </w:r>
    </w:p>
    <w:p w:rsidR="00932F7D" w:rsidRDefault="00932F7D" w:rsidP="00932F7D">
      <w:pPr>
        <w:pStyle w:val="Paragraphedeliste"/>
        <w:numPr>
          <w:ilvl w:val="0"/>
          <w:numId w:val="1"/>
        </w:numPr>
      </w:pPr>
      <w:r>
        <w:t xml:space="preserve">Plus de  </w:t>
      </w:r>
      <w:r w:rsidR="009271F9">
        <w:t>100</w:t>
      </w:r>
      <w:r>
        <w:t xml:space="preserve"> </w:t>
      </w:r>
      <w:proofErr w:type="spellStart"/>
      <w:r>
        <w:t>commits</w:t>
      </w:r>
      <w:proofErr w:type="spellEnd"/>
      <w:r>
        <w:t xml:space="preserve"> sur notre gestionnaire de version git.</w:t>
      </w:r>
    </w:p>
    <w:p w:rsidR="00A54C8E" w:rsidRDefault="00932F7D" w:rsidP="00A54C8E">
      <w:pPr>
        <w:pStyle w:val="Paragraphedeliste"/>
        <w:numPr>
          <w:ilvl w:val="0"/>
          <w:numId w:val="1"/>
        </w:numPr>
      </w:pPr>
      <w:r>
        <w:t>Environs</w:t>
      </w:r>
      <w:r w:rsidR="003B03E6">
        <w:t xml:space="preserve"> 150 </w:t>
      </w:r>
      <w:r>
        <w:t>heure</w:t>
      </w:r>
      <w:r w:rsidR="003B03E6">
        <w:t>s</w:t>
      </w:r>
      <w:r>
        <w:t xml:space="preserve"> de code et de conception pour </w:t>
      </w:r>
      <w:r w:rsidR="003576BF">
        <w:t xml:space="preserve">3000 lignes de </w:t>
      </w:r>
      <w:r w:rsidR="00D65B48">
        <w:t>code rédigé</w:t>
      </w:r>
      <w:r w:rsidR="003576BF">
        <w:t xml:space="preserve"> </w:t>
      </w:r>
      <w:r>
        <w:t xml:space="preserve">intégralement </w:t>
      </w:r>
      <w:r w:rsidR="003576BF">
        <w:t xml:space="preserve">par </w:t>
      </w:r>
      <w:r w:rsidR="00D65B48">
        <w:t xml:space="preserve">les </w:t>
      </w:r>
      <w:r w:rsidR="003576BF">
        <w:t>3 développeurs et concepteurs du jeu</w:t>
      </w:r>
      <w:r w:rsidR="00D65B48">
        <w:t>.</w:t>
      </w:r>
    </w:p>
    <w:p w:rsidR="00A54C8E" w:rsidRDefault="00A54C8E" w:rsidP="00A54C8E">
      <w:pPr>
        <w:pStyle w:val="Paragraphedeliste"/>
      </w:pPr>
    </w:p>
    <w:p w:rsidR="00A54C8E" w:rsidRDefault="00A54C8E" w:rsidP="00A54C8E">
      <w:pPr>
        <w:pStyle w:val="Paragraphedeliste"/>
      </w:pPr>
    </w:p>
    <w:p w:rsidR="00EC6530" w:rsidRPr="00A54C8E" w:rsidRDefault="00EC6530" w:rsidP="00A54C8E">
      <w:pPr>
        <w:pStyle w:val="Titre1"/>
        <w:rPr>
          <w:rFonts w:eastAsiaTheme="minorHAnsi"/>
        </w:rPr>
      </w:pPr>
      <w:bookmarkStart w:id="4" w:name="_Toc345782300"/>
      <w:r>
        <w:t>Introduction</w:t>
      </w:r>
      <w:bookmarkEnd w:id="4"/>
    </w:p>
    <w:p w:rsidR="00EC6530" w:rsidRDefault="00EC6530" w:rsidP="00EC6530"/>
    <w:p w:rsidR="00EC6530" w:rsidRDefault="00EC6530" w:rsidP="00EC6530">
      <w:r>
        <w:t>En cette troisième année de l’EFREI, le cours de Programmation en Java est venu en remplacement de l’enseignement en programmation C</w:t>
      </w:r>
      <w:r w:rsidR="0031251A">
        <w:t xml:space="preserve">++ dispensé </w:t>
      </w:r>
      <w:r>
        <w:t>l’année précédente. Ce changement a impliqué</w:t>
      </w:r>
      <w:r w:rsidR="0031251A">
        <w:t xml:space="preserve"> de nouvelles attentes: changer </w:t>
      </w:r>
      <w:r>
        <w:t>sa façon de concevoir un programme informatique,</w:t>
      </w:r>
      <w:r w:rsidR="0031251A">
        <w:t xml:space="preserve"> celui-ci passe d'abord par une </w:t>
      </w:r>
      <w:r>
        <w:t xml:space="preserve">phase </w:t>
      </w:r>
      <w:r w:rsidR="0031251A">
        <w:t>d'analyse puis de conception.</w:t>
      </w:r>
    </w:p>
    <w:p w:rsidR="0031251A" w:rsidRDefault="0031251A" w:rsidP="00EC6530">
      <w:r>
        <w:t>Le sujet étant libre, nous avons rapidement choisi de coder un jeu stratégique en tour par tour que nous affectionnons tout particulièrement. Au-delà d’un projet scolaire de Java, nous souhaitons avant tout réalisé un jeu qui pourrait évoluer post-rendu de projet.</w:t>
      </w:r>
    </w:p>
    <w:p w:rsidR="00EC6530" w:rsidRDefault="00EC6530" w:rsidP="00EC6530">
      <w:r>
        <w:t>Il nous a donc fallu é</w:t>
      </w:r>
      <w:r w:rsidR="0031251A">
        <w:t xml:space="preserve">tudier longuement la façon dont </w:t>
      </w:r>
      <w:r>
        <w:t xml:space="preserve">nous allions aborder le </w:t>
      </w:r>
      <w:r w:rsidR="0031251A">
        <w:t>jeu</w:t>
      </w:r>
      <w:r>
        <w:t xml:space="preserve">, le </w:t>
      </w:r>
      <w:r w:rsidR="0031251A">
        <w:t>concevoir et enfin l'optimiser.</w:t>
      </w:r>
      <w:r w:rsidR="006D1FD4">
        <w:t xml:space="preserve"> Cela a été rendu plus simple du fait que nous travaillons pour la première fois en trinôme.</w:t>
      </w:r>
    </w:p>
    <w:p w:rsidR="0031251A" w:rsidRDefault="00EC6530" w:rsidP="00EC6530">
      <w:r>
        <w:t xml:space="preserve">Le dernier projet de l’année précédente, le </w:t>
      </w:r>
      <w:r w:rsidR="0031251A">
        <w:t>générateur d’emploi du temps en C++ a été pour nous l’occasion de travailler à une conception objet avancée, cette fois-ci nous choisi d’y consacrer encore plus de temps en utilisant notamment plusieurs design pattern.</w:t>
      </w:r>
    </w:p>
    <w:p w:rsidR="00EC6530" w:rsidRDefault="0031251A" w:rsidP="00EC6530">
      <w:r>
        <w:br w:type="page"/>
      </w:r>
    </w:p>
    <w:p w:rsidR="008D59F0" w:rsidRPr="009272F9" w:rsidRDefault="006B39B5" w:rsidP="008D59F0">
      <w:pPr>
        <w:pStyle w:val="Titre1"/>
        <w:rPr>
          <w:rFonts w:ascii="Times New Roman" w:eastAsia="Times New Roman" w:hAnsi="Times New Roman"/>
          <w:kern w:val="36"/>
          <w:sz w:val="48"/>
          <w:szCs w:val="48"/>
          <w:lang w:eastAsia="fr-FR"/>
        </w:rPr>
      </w:pPr>
      <w:bookmarkStart w:id="5" w:name="_Toc311224046"/>
      <w:bookmarkStart w:id="6" w:name="_Toc345782301"/>
      <w:r>
        <w:rPr>
          <w:rFonts w:eastAsia="Times New Roman"/>
          <w:kern w:val="36"/>
          <w:lang w:eastAsia="fr-FR"/>
        </w:rPr>
        <w:t>Description de l'application.</w:t>
      </w:r>
      <w:bookmarkEnd w:id="5"/>
      <w:bookmarkEnd w:id="6"/>
    </w:p>
    <w:p w:rsidR="008D59F0" w:rsidRPr="00914547" w:rsidRDefault="008D59F0" w:rsidP="008D59F0">
      <w:pPr>
        <w:spacing w:after="0" w:line="240" w:lineRule="auto"/>
        <w:jc w:val="both"/>
        <w:rPr>
          <w:rFonts w:ascii="Times New Roman" w:eastAsia="Times New Roman" w:hAnsi="Times New Roman" w:cs="Times New Roman"/>
          <w:sz w:val="24"/>
          <w:szCs w:val="24"/>
          <w:lang w:eastAsia="fr-FR"/>
        </w:rPr>
      </w:pPr>
    </w:p>
    <w:p w:rsidR="00AC6FCB" w:rsidRDefault="00660E88" w:rsidP="00FF5F27">
      <w:pPr>
        <w:jc w:val="both"/>
        <w:rPr>
          <w:sz w:val="24"/>
          <w:szCs w:val="24"/>
          <w:lang w:eastAsia="fr-FR"/>
        </w:rPr>
      </w:pPr>
      <w:r>
        <w:rPr>
          <w:sz w:val="24"/>
          <w:szCs w:val="24"/>
          <w:lang w:eastAsia="fr-FR"/>
        </w:rPr>
        <w:t xml:space="preserve">Nous avons décidé de faire de </w:t>
      </w:r>
      <w:proofErr w:type="spellStart"/>
      <w:r>
        <w:rPr>
          <w:sz w:val="24"/>
          <w:szCs w:val="24"/>
          <w:lang w:eastAsia="fr-FR"/>
        </w:rPr>
        <w:t>Drasus</w:t>
      </w:r>
      <w:proofErr w:type="spellEnd"/>
      <w:r>
        <w:rPr>
          <w:sz w:val="24"/>
          <w:szCs w:val="24"/>
          <w:lang w:eastAsia="fr-FR"/>
        </w:rPr>
        <w:t xml:space="preserve"> un jeu de stratégie au tour par tour avec la particularité qu’il serait en réseau, c’est-à-dire que deux joueurs humains s’affronteraient. Le principe est simple, chaque joueur doit gérer ses unités en plus de son général (dragon ou </w:t>
      </w:r>
      <w:proofErr w:type="spellStart"/>
      <w:r>
        <w:rPr>
          <w:sz w:val="24"/>
          <w:szCs w:val="24"/>
          <w:lang w:eastAsia="fr-FR"/>
        </w:rPr>
        <w:t>pegasus</w:t>
      </w:r>
      <w:proofErr w:type="spellEnd"/>
      <w:r>
        <w:rPr>
          <w:sz w:val="24"/>
          <w:szCs w:val="24"/>
          <w:lang w:eastAsia="fr-FR"/>
        </w:rPr>
        <w:t>). Les joueurs peuvent choisir leurs généraux avant de lancer la partie.  Chaque unité e</w:t>
      </w:r>
      <w:r w:rsidR="00340F45">
        <w:rPr>
          <w:sz w:val="24"/>
          <w:szCs w:val="24"/>
          <w:lang w:eastAsia="fr-FR"/>
        </w:rPr>
        <w:t>s</w:t>
      </w:r>
      <w:r>
        <w:rPr>
          <w:sz w:val="24"/>
          <w:szCs w:val="24"/>
          <w:lang w:eastAsia="fr-FR"/>
        </w:rPr>
        <w:t>t unique, et nous avons inclus quelques principes du RPG</w:t>
      </w:r>
      <w:r w:rsidR="00AE06D5">
        <w:rPr>
          <w:sz w:val="24"/>
          <w:szCs w:val="24"/>
          <w:lang w:eastAsia="fr-FR"/>
        </w:rPr>
        <w:t>:</w:t>
      </w:r>
      <w:r>
        <w:rPr>
          <w:sz w:val="24"/>
          <w:szCs w:val="24"/>
          <w:lang w:eastAsia="fr-FR"/>
        </w:rPr>
        <w:t xml:space="preserve"> </w:t>
      </w:r>
      <w:r w:rsidR="00AC6FCB">
        <w:rPr>
          <w:sz w:val="24"/>
          <w:szCs w:val="24"/>
          <w:lang w:eastAsia="fr-FR"/>
        </w:rPr>
        <w:t>la monté en puissance lorsqu’une unité en tue une autre, elle gagne un pouvoir particulier. Les joueurs peuvent ainsi élaborer leurs stratégies sur une spécificité de certaines unités et leurs placements. Ces placements seront importants car il faudra jouer avec les éléments de la carte. Vous pourrez bloquer vos ennemis dans une concave ou alors utiliser les forts présents pour vous régénérer. Une fois le général ennemi éliminé, la partie est remportée.</w:t>
      </w:r>
    </w:p>
    <w:p w:rsidR="008D59F0" w:rsidRDefault="000360FA" w:rsidP="00FF5F27">
      <w:pPr>
        <w:jc w:val="both"/>
        <w:rPr>
          <w:sz w:val="24"/>
          <w:szCs w:val="24"/>
          <w:lang w:eastAsia="fr-FR"/>
        </w:rPr>
      </w:pPr>
      <w:r>
        <w:rPr>
          <w:sz w:val="24"/>
          <w:szCs w:val="24"/>
          <w:lang w:eastAsia="fr-FR"/>
        </w:rPr>
        <w:t xml:space="preserve">Ce </w:t>
      </w:r>
      <w:r w:rsidR="008D59F0" w:rsidRPr="006B39B5">
        <w:rPr>
          <w:sz w:val="24"/>
          <w:szCs w:val="24"/>
          <w:lang w:eastAsia="fr-FR"/>
        </w:rPr>
        <w:t xml:space="preserve">projet a été réalisé dans </w:t>
      </w:r>
      <w:r w:rsidR="00D65B48" w:rsidRPr="006B39B5">
        <w:rPr>
          <w:sz w:val="24"/>
          <w:szCs w:val="24"/>
          <w:lang w:eastAsia="fr-FR"/>
        </w:rPr>
        <w:t>un</w:t>
      </w:r>
      <w:r w:rsidR="008D59F0" w:rsidRPr="006B39B5">
        <w:rPr>
          <w:sz w:val="24"/>
          <w:szCs w:val="24"/>
          <w:lang w:eastAsia="fr-FR"/>
        </w:rPr>
        <w:t xml:space="preserve"> nouveau langage pour nous, le Java </w:t>
      </w:r>
      <w:r w:rsidR="0031251A" w:rsidRPr="006B39B5">
        <w:rPr>
          <w:sz w:val="24"/>
          <w:szCs w:val="24"/>
          <w:lang w:eastAsia="fr-FR"/>
        </w:rPr>
        <w:t xml:space="preserve">en </w:t>
      </w:r>
      <w:r w:rsidR="008D59F0" w:rsidRPr="006B39B5">
        <w:rPr>
          <w:sz w:val="24"/>
          <w:szCs w:val="24"/>
          <w:lang w:eastAsia="fr-FR"/>
        </w:rPr>
        <w:t>utilisant la librairie graphique dédiée aux jeux Slick2D</w:t>
      </w:r>
      <w:r w:rsidR="00186BD5" w:rsidRPr="006B39B5">
        <w:rPr>
          <w:sz w:val="24"/>
          <w:szCs w:val="24"/>
          <w:lang w:eastAsia="fr-FR"/>
        </w:rPr>
        <w:t xml:space="preserve"> ainsi que </w:t>
      </w:r>
      <w:proofErr w:type="spellStart"/>
      <w:r w:rsidR="00186BD5" w:rsidRPr="006B39B5">
        <w:rPr>
          <w:sz w:val="24"/>
          <w:szCs w:val="24"/>
          <w:lang w:eastAsia="fr-FR"/>
        </w:rPr>
        <w:t>Kryonet</w:t>
      </w:r>
      <w:proofErr w:type="spellEnd"/>
      <w:r w:rsidR="00186BD5" w:rsidRPr="006B39B5">
        <w:rPr>
          <w:sz w:val="24"/>
          <w:szCs w:val="24"/>
          <w:lang w:eastAsia="fr-FR"/>
        </w:rPr>
        <w:t xml:space="preserve"> pour la gestion de la partie réseau</w:t>
      </w:r>
      <w:r w:rsidR="00B11686" w:rsidRPr="006B39B5">
        <w:rPr>
          <w:sz w:val="24"/>
          <w:szCs w:val="24"/>
          <w:lang w:eastAsia="fr-FR"/>
        </w:rPr>
        <w:t xml:space="preserve"> et </w:t>
      </w:r>
      <w:proofErr w:type="spellStart"/>
      <w:r w:rsidR="00B11686" w:rsidRPr="006B39B5">
        <w:rPr>
          <w:sz w:val="24"/>
          <w:szCs w:val="24"/>
          <w:lang w:eastAsia="fr-FR"/>
        </w:rPr>
        <w:t>Junit</w:t>
      </w:r>
      <w:proofErr w:type="spellEnd"/>
      <w:r w:rsidR="00B11686" w:rsidRPr="006B39B5">
        <w:rPr>
          <w:sz w:val="24"/>
          <w:szCs w:val="24"/>
          <w:lang w:eastAsia="fr-FR"/>
        </w:rPr>
        <w:t xml:space="preserve"> pour les tests unitaires</w:t>
      </w:r>
      <w:r w:rsidR="008D59F0" w:rsidRPr="006B39B5">
        <w:rPr>
          <w:sz w:val="24"/>
          <w:szCs w:val="24"/>
          <w:lang w:eastAsia="fr-FR"/>
        </w:rPr>
        <w:t>. Ces choix nous ont permis de réaliser une interface utilisateur complète et agréable tout en utilisant le modèle MVC qui facilite grandement l'organisation du code.</w:t>
      </w:r>
    </w:p>
    <w:p w:rsidR="00AC6FCB" w:rsidRPr="006B39B5" w:rsidRDefault="00AC6FCB" w:rsidP="00FF5F27">
      <w:pPr>
        <w:jc w:val="both"/>
        <w:rPr>
          <w:sz w:val="24"/>
          <w:szCs w:val="24"/>
          <w:lang w:eastAsia="fr-FR"/>
        </w:rPr>
      </w:pPr>
      <w:proofErr w:type="spellStart"/>
      <w:r>
        <w:rPr>
          <w:sz w:val="24"/>
          <w:szCs w:val="24"/>
          <w:lang w:eastAsia="fr-FR"/>
        </w:rPr>
        <w:t>Kryonet</w:t>
      </w:r>
      <w:proofErr w:type="spellEnd"/>
      <w:r>
        <w:rPr>
          <w:sz w:val="24"/>
          <w:szCs w:val="24"/>
          <w:lang w:eastAsia="fr-FR"/>
        </w:rPr>
        <w:t xml:space="preserve"> est dérivé de </w:t>
      </w:r>
      <w:proofErr w:type="spellStart"/>
      <w:r>
        <w:rPr>
          <w:sz w:val="24"/>
          <w:szCs w:val="24"/>
          <w:lang w:eastAsia="fr-FR"/>
        </w:rPr>
        <w:t>Kryo</w:t>
      </w:r>
      <w:proofErr w:type="spellEnd"/>
      <w:r>
        <w:rPr>
          <w:sz w:val="24"/>
          <w:szCs w:val="24"/>
          <w:lang w:eastAsia="fr-FR"/>
        </w:rPr>
        <w:t xml:space="preserve">, qui est un </w:t>
      </w:r>
      <w:proofErr w:type="spellStart"/>
      <w:r>
        <w:rPr>
          <w:sz w:val="24"/>
          <w:szCs w:val="24"/>
          <w:lang w:eastAsia="fr-FR"/>
        </w:rPr>
        <w:t>serialiseur</w:t>
      </w:r>
      <w:proofErr w:type="spellEnd"/>
      <w:r>
        <w:rPr>
          <w:sz w:val="24"/>
          <w:szCs w:val="24"/>
          <w:lang w:eastAsia="fr-FR"/>
        </w:rPr>
        <w:t xml:space="preserve">  qui nous a été bien utile, car avant d’envoyer des objets par le réseau via </w:t>
      </w:r>
      <w:proofErr w:type="spellStart"/>
      <w:r>
        <w:rPr>
          <w:sz w:val="24"/>
          <w:szCs w:val="24"/>
          <w:lang w:eastAsia="fr-FR"/>
        </w:rPr>
        <w:t>Kryonet</w:t>
      </w:r>
      <w:proofErr w:type="spellEnd"/>
      <w:r>
        <w:rPr>
          <w:sz w:val="24"/>
          <w:szCs w:val="24"/>
          <w:lang w:eastAsia="fr-FR"/>
        </w:rPr>
        <w:t>, il faut les sérialiser tous. Notre architecture réseau est très simple, l’architecture client-serveur. Les deux clients vont se connecter à un serveur dont le rôle sera uniquement de faire transiter les informations entre les deux clients. Aucun calculs ni aucune opération n’est faite sur le serveur.</w:t>
      </w:r>
    </w:p>
    <w:p w:rsidR="008D59F0" w:rsidRPr="006B39B5" w:rsidRDefault="008D59F0" w:rsidP="00FF5F27">
      <w:pPr>
        <w:jc w:val="both"/>
        <w:rPr>
          <w:sz w:val="24"/>
          <w:szCs w:val="24"/>
          <w:lang w:eastAsia="fr-FR"/>
        </w:rPr>
      </w:pPr>
      <w:r w:rsidRPr="006B39B5">
        <w:rPr>
          <w:sz w:val="24"/>
          <w:szCs w:val="24"/>
          <w:lang w:eastAsia="fr-FR"/>
        </w:rPr>
        <w:t>Ainsi nos sources se composent de quatre packages</w:t>
      </w:r>
      <w:r w:rsidR="003576BF" w:rsidRPr="006B39B5">
        <w:rPr>
          <w:sz w:val="24"/>
          <w:szCs w:val="24"/>
          <w:lang w:eastAsia="fr-FR"/>
        </w:rPr>
        <w:t>, eux même divisés en</w:t>
      </w:r>
      <w:r w:rsidR="007A68BB" w:rsidRPr="006B39B5">
        <w:rPr>
          <w:sz w:val="24"/>
          <w:szCs w:val="24"/>
          <w:lang w:eastAsia="fr-FR"/>
        </w:rPr>
        <w:t xml:space="preserve"> plusieurs</w:t>
      </w:r>
      <w:r w:rsidR="003576BF" w:rsidRPr="006B39B5">
        <w:rPr>
          <w:sz w:val="24"/>
          <w:szCs w:val="24"/>
          <w:lang w:eastAsia="fr-FR"/>
        </w:rPr>
        <w:t xml:space="preserve"> </w:t>
      </w:r>
      <w:proofErr w:type="spellStart"/>
      <w:r w:rsidR="003576BF" w:rsidRPr="006B39B5">
        <w:rPr>
          <w:sz w:val="24"/>
          <w:szCs w:val="24"/>
          <w:lang w:eastAsia="fr-FR"/>
        </w:rPr>
        <w:t>subpackages</w:t>
      </w:r>
      <w:proofErr w:type="spellEnd"/>
      <w:r w:rsidR="003576BF" w:rsidRPr="006B39B5">
        <w:rPr>
          <w:sz w:val="24"/>
          <w:szCs w:val="24"/>
          <w:lang w:eastAsia="fr-FR"/>
        </w:rPr>
        <w:t xml:space="preserve"> </w:t>
      </w:r>
      <w:r w:rsidRPr="006B39B5">
        <w:rPr>
          <w:sz w:val="24"/>
          <w:szCs w:val="24"/>
          <w:lang w:eastAsia="fr-FR"/>
        </w:rPr>
        <w:t>:</w:t>
      </w:r>
    </w:p>
    <w:p w:rsidR="008D59F0" w:rsidRPr="006B39B5" w:rsidRDefault="008D59F0" w:rsidP="00FF5F27">
      <w:pPr>
        <w:pStyle w:val="Paragraphedeliste"/>
        <w:numPr>
          <w:ilvl w:val="0"/>
          <w:numId w:val="2"/>
        </w:numPr>
        <w:jc w:val="both"/>
        <w:rPr>
          <w:sz w:val="24"/>
          <w:szCs w:val="24"/>
          <w:lang w:eastAsia="fr-FR"/>
        </w:rPr>
      </w:pPr>
      <w:r w:rsidRPr="006B39B5">
        <w:rPr>
          <w:sz w:val="24"/>
          <w:szCs w:val="24"/>
          <w:lang w:eastAsia="fr-FR"/>
        </w:rPr>
        <w:t>model, qui contient la partie données du jeux, c'est à dire les joueurs et les unités</w:t>
      </w:r>
      <w:r w:rsidR="003050AA" w:rsidRPr="006B39B5">
        <w:rPr>
          <w:sz w:val="24"/>
          <w:szCs w:val="24"/>
          <w:lang w:eastAsia="fr-FR"/>
        </w:rPr>
        <w:t xml:space="preserve"> (</w:t>
      </w:r>
      <w:proofErr w:type="spellStart"/>
      <w:r w:rsidR="003050AA" w:rsidRPr="006B39B5">
        <w:rPr>
          <w:sz w:val="24"/>
          <w:szCs w:val="24"/>
          <w:lang w:eastAsia="fr-FR"/>
        </w:rPr>
        <w:t>model.units</w:t>
      </w:r>
      <w:proofErr w:type="spellEnd"/>
      <w:r w:rsidR="003050AA" w:rsidRPr="006B39B5">
        <w:rPr>
          <w:sz w:val="24"/>
          <w:szCs w:val="24"/>
          <w:lang w:eastAsia="fr-FR"/>
        </w:rPr>
        <w:t>)</w:t>
      </w:r>
      <w:r w:rsidR="006B39B5">
        <w:rPr>
          <w:sz w:val="24"/>
          <w:szCs w:val="24"/>
          <w:lang w:eastAsia="fr-FR"/>
        </w:rPr>
        <w:t xml:space="preserve"> </w:t>
      </w:r>
      <w:r w:rsidR="003050AA" w:rsidRPr="006B39B5">
        <w:rPr>
          <w:sz w:val="24"/>
          <w:szCs w:val="24"/>
          <w:lang w:eastAsia="fr-FR"/>
        </w:rPr>
        <w:t>et les attaques (</w:t>
      </w:r>
      <w:proofErr w:type="spellStart"/>
      <w:r w:rsidR="003050AA" w:rsidRPr="006B39B5">
        <w:rPr>
          <w:sz w:val="24"/>
          <w:szCs w:val="24"/>
          <w:lang w:eastAsia="fr-FR"/>
        </w:rPr>
        <w:t>model.attack</w:t>
      </w:r>
      <w:proofErr w:type="spellEnd"/>
      <w:r w:rsidR="003050AA" w:rsidRPr="006B39B5">
        <w:rPr>
          <w:sz w:val="24"/>
          <w:szCs w:val="24"/>
          <w:lang w:eastAsia="fr-FR"/>
        </w:rPr>
        <w:t>) ainsi que les exceptions personnalisées (</w:t>
      </w:r>
      <w:proofErr w:type="spellStart"/>
      <w:r w:rsidR="003050AA" w:rsidRPr="006B39B5">
        <w:rPr>
          <w:sz w:val="24"/>
          <w:szCs w:val="24"/>
          <w:lang w:eastAsia="fr-FR"/>
        </w:rPr>
        <w:t>model.exception</w:t>
      </w:r>
      <w:proofErr w:type="spellEnd"/>
      <w:r w:rsidR="003050AA" w:rsidRPr="006B39B5">
        <w:rPr>
          <w:sz w:val="24"/>
          <w:szCs w:val="24"/>
          <w:lang w:eastAsia="fr-FR"/>
        </w:rPr>
        <w:t>)</w:t>
      </w:r>
      <w:r w:rsidR="006B39B5" w:rsidRPr="006B39B5">
        <w:rPr>
          <w:sz w:val="24"/>
          <w:szCs w:val="24"/>
          <w:lang w:eastAsia="fr-FR"/>
        </w:rPr>
        <w:t>.</w:t>
      </w:r>
    </w:p>
    <w:p w:rsidR="008D59F0" w:rsidRPr="006B39B5" w:rsidRDefault="008D59F0" w:rsidP="00FF5F27">
      <w:pPr>
        <w:pStyle w:val="Paragraphedeliste"/>
        <w:numPr>
          <w:ilvl w:val="0"/>
          <w:numId w:val="2"/>
        </w:numPr>
        <w:jc w:val="both"/>
        <w:rPr>
          <w:sz w:val="24"/>
          <w:szCs w:val="24"/>
          <w:lang w:eastAsia="fr-FR"/>
        </w:rPr>
      </w:pPr>
      <w:proofErr w:type="spellStart"/>
      <w:r w:rsidRPr="006B39B5">
        <w:rPr>
          <w:sz w:val="24"/>
          <w:szCs w:val="24"/>
          <w:lang w:eastAsia="fr-FR"/>
        </w:rPr>
        <w:t>view</w:t>
      </w:r>
      <w:proofErr w:type="spellEnd"/>
      <w:r w:rsidRPr="006B39B5">
        <w:rPr>
          <w:sz w:val="24"/>
          <w:szCs w:val="24"/>
          <w:lang w:eastAsia="fr-FR"/>
        </w:rPr>
        <w:t>, qui compr</w:t>
      </w:r>
      <w:r w:rsidR="00660E88">
        <w:rPr>
          <w:sz w:val="24"/>
          <w:szCs w:val="24"/>
          <w:lang w:eastAsia="fr-FR"/>
        </w:rPr>
        <w:t>end</w:t>
      </w:r>
      <w:r w:rsidRPr="006B39B5">
        <w:rPr>
          <w:sz w:val="24"/>
          <w:szCs w:val="24"/>
          <w:lang w:eastAsia="fr-FR"/>
        </w:rPr>
        <w:t xml:space="preserve"> notre interface graphique</w:t>
      </w:r>
      <w:r w:rsidR="006B39B5" w:rsidRPr="006B39B5">
        <w:rPr>
          <w:sz w:val="24"/>
          <w:szCs w:val="24"/>
          <w:lang w:eastAsia="fr-FR"/>
        </w:rPr>
        <w:t xml:space="preserve"> les différents états du jeu</w:t>
      </w:r>
      <w:r w:rsidRPr="006B39B5">
        <w:rPr>
          <w:sz w:val="24"/>
          <w:szCs w:val="24"/>
          <w:lang w:eastAsia="fr-FR"/>
        </w:rPr>
        <w:t xml:space="preserve"> et les actions des utilisateurs</w:t>
      </w:r>
      <w:r w:rsidR="003050AA" w:rsidRPr="006B39B5">
        <w:rPr>
          <w:sz w:val="24"/>
          <w:szCs w:val="24"/>
          <w:lang w:eastAsia="fr-FR"/>
        </w:rPr>
        <w:t>.</w:t>
      </w:r>
    </w:p>
    <w:p w:rsidR="008D59F0" w:rsidRPr="006B39B5" w:rsidRDefault="006B39B5" w:rsidP="00FF5F27">
      <w:pPr>
        <w:pStyle w:val="Paragraphedeliste"/>
        <w:numPr>
          <w:ilvl w:val="0"/>
          <w:numId w:val="2"/>
        </w:numPr>
        <w:jc w:val="both"/>
        <w:rPr>
          <w:sz w:val="24"/>
          <w:szCs w:val="24"/>
          <w:lang w:eastAsia="fr-FR"/>
        </w:rPr>
      </w:pPr>
      <w:r>
        <w:rPr>
          <w:sz w:val="24"/>
          <w:szCs w:val="24"/>
          <w:lang w:eastAsia="fr-FR"/>
        </w:rPr>
        <w:t xml:space="preserve">Le package </w:t>
      </w:r>
      <w:proofErr w:type="spellStart"/>
      <w:r w:rsidR="008D59F0" w:rsidRPr="006B39B5">
        <w:rPr>
          <w:sz w:val="24"/>
          <w:szCs w:val="24"/>
          <w:lang w:eastAsia="fr-FR"/>
        </w:rPr>
        <w:t>controller</w:t>
      </w:r>
      <w:proofErr w:type="spellEnd"/>
      <w:r w:rsidR="008D59F0" w:rsidRPr="006B39B5">
        <w:rPr>
          <w:sz w:val="24"/>
          <w:szCs w:val="24"/>
          <w:lang w:eastAsia="fr-FR"/>
        </w:rPr>
        <w:t>, qui gère et vérifie les actions permettant de relier des packages sus-jacents</w:t>
      </w:r>
      <w:r w:rsidRPr="006B39B5">
        <w:rPr>
          <w:sz w:val="24"/>
          <w:szCs w:val="24"/>
          <w:lang w:eastAsia="fr-FR"/>
        </w:rPr>
        <w:t xml:space="preserve"> à l'aide de plusieurs classes de contrôle</w:t>
      </w:r>
      <w:r w:rsidR="008D59F0" w:rsidRPr="006B39B5">
        <w:rPr>
          <w:sz w:val="24"/>
          <w:szCs w:val="24"/>
          <w:lang w:eastAsia="fr-FR"/>
        </w:rPr>
        <w:t>.</w:t>
      </w:r>
    </w:p>
    <w:p w:rsidR="008D59F0" w:rsidRPr="006B39B5" w:rsidRDefault="008D59F0" w:rsidP="00FF5F27">
      <w:pPr>
        <w:pStyle w:val="Paragraphedeliste"/>
        <w:numPr>
          <w:ilvl w:val="0"/>
          <w:numId w:val="2"/>
        </w:numPr>
        <w:jc w:val="both"/>
        <w:rPr>
          <w:sz w:val="24"/>
          <w:szCs w:val="24"/>
          <w:lang w:eastAsia="fr-FR"/>
        </w:rPr>
      </w:pPr>
      <w:r w:rsidRPr="006B39B5">
        <w:rPr>
          <w:sz w:val="24"/>
          <w:szCs w:val="24"/>
          <w:lang w:eastAsia="fr-FR"/>
        </w:rPr>
        <w:t>Et enfin notre package test qui contient les tests unitaires de notre programme.</w:t>
      </w:r>
    </w:p>
    <w:p w:rsidR="00FF55E7" w:rsidRDefault="008D59F0" w:rsidP="00FF5F27">
      <w:pPr>
        <w:jc w:val="both"/>
        <w:rPr>
          <w:sz w:val="24"/>
          <w:szCs w:val="24"/>
          <w:lang w:eastAsia="fr-FR"/>
        </w:rPr>
      </w:pPr>
      <w:r w:rsidRPr="006B39B5">
        <w:rPr>
          <w:sz w:val="24"/>
          <w:szCs w:val="24"/>
          <w:lang w:eastAsia="fr-FR"/>
        </w:rPr>
        <w:t>Afin de concevoir ce projet facilement nous avons utilisé</w:t>
      </w:r>
      <w:r w:rsidR="00FF55E7" w:rsidRPr="006B39B5">
        <w:rPr>
          <w:sz w:val="24"/>
          <w:szCs w:val="24"/>
          <w:lang w:eastAsia="fr-FR"/>
        </w:rPr>
        <w:t xml:space="preserve"> comme à notre habitude</w:t>
      </w:r>
      <w:r w:rsidRPr="006B39B5">
        <w:rPr>
          <w:sz w:val="24"/>
          <w:szCs w:val="24"/>
          <w:lang w:eastAsia="fr-FR"/>
        </w:rPr>
        <w:t xml:space="preserve"> le gestionnaire de version Git. Le système de commit nous permettant de savoir sur quelle partie du code chacun des membres du </w:t>
      </w:r>
      <w:r w:rsidR="00FF55E7" w:rsidRPr="006B39B5">
        <w:rPr>
          <w:sz w:val="24"/>
          <w:szCs w:val="24"/>
          <w:lang w:eastAsia="fr-FR"/>
        </w:rPr>
        <w:t>tri</w:t>
      </w:r>
      <w:r w:rsidRPr="006B39B5">
        <w:rPr>
          <w:sz w:val="24"/>
          <w:szCs w:val="24"/>
          <w:lang w:eastAsia="fr-FR"/>
        </w:rPr>
        <w:t xml:space="preserve">nôme avait travaillé et de comprendre les modifications. De plus l'utilisation de différentes branches nous a permis </w:t>
      </w:r>
      <w:r w:rsidR="00FF55E7" w:rsidRPr="006B39B5">
        <w:rPr>
          <w:sz w:val="24"/>
          <w:szCs w:val="24"/>
          <w:lang w:eastAsia="fr-FR"/>
        </w:rPr>
        <w:t>de travailler chacun de notre côté sans gêner les autres ni attendre la fin de leurs modifications...  De plus le développement du réseau impliquait des contraintes lors des tests: lancement du serveur et des 2 clients, c'est pour quoi nous avons dédié le réseau à une branche parallèle à master tout au long du développement et accéléré ainsi le développement du programme, tout en s'assurant que la partie réseau était fonctionnelle au fur et à mesure de notre progression.</w:t>
      </w:r>
    </w:p>
    <w:p w:rsidR="002F31D2" w:rsidRDefault="002F31D2" w:rsidP="002F31D2">
      <w:pPr>
        <w:keepNext/>
        <w:jc w:val="center"/>
      </w:pPr>
      <w:r>
        <w:rPr>
          <w:noProof/>
          <w:sz w:val="24"/>
          <w:szCs w:val="24"/>
          <w:lang w:eastAsia="fr-FR"/>
        </w:rPr>
        <w:drawing>
          <wp:inline distT="0" distB="0" distL="0" distR="0">
            <wp:extent cx="4238625" cy="15430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38625" cy="1543050"/>
                    </a:xfrm>
                    <a:prstGeom prst="rect">
                      <a:avLst/>
                    </a:prstGeom>
                    <a:noFill/>
                    <a:ln w="9525">
                      <a:noFill/>
                      <a:miter lim="800000"/>
                      <a:headEnd/>
                      <a:tailEnd/>
                    </a:ln>
                  </pic:spPr>
                </pic:pic>
              </a:graphicData>
            </a:graphic>
          </wp:inline>
        </w:drawing>
      </w:r>
    </w:p>
    <w:p w:rsidR="002F31D2" w:rsidRPr="006B39B5" w:rsidRDefault="002F31D2" w:rsidP="002F31D2">
      <w:pPr>
        <w:pStyle w:val="Lgende"/>
        <w:jc w:val="center"/>
        <w:rPr>
          <w:sz w:val="24"/>
          <w:szCs w:val="24"/>
          <w:lang w:eastAsia="fr-FR"/>
        </w:rPr>
      </w:pPr>
      <w:r>
        <w:t xml:space="preserve">Figure </w:t>
      </w:r>
      <w:r w:rsidR="00294B08">
        <w:fldChar w:fldCharType="begin"/>
      </w:r>
      <w:r>
        <w:instrText xml:space="preserve"> SEQ Figure \* ARABIC </w:instrText>
      </w:r>
      <w:r w:rsidR="00294B08">
        <w:fldChar w:fldCharType="separate"/>
      </w:r>
      <w:r w:rsidR="00231896">
        <w:rPr>
          <w:noProof/>
        </w:rPr>
        <w:t>1</w:t>
      </w:r>
      <w:r w:rsidR="00294B08">
        <w:fldChar w:fldCharType="end"/>
      </w:r>
      <w:r>
        <w:t xml:space="preserve"> - Illustration du développement</w:t>
      </w:r>
    </w:p>
    <w:p w:rsidR="00631834" w:rsidRDefault="00FF55E7" w:rsidP="00FF5F27">
      <w:pPr>
        <w:jc w:val="both"/>
        <w:rPr>
          <w:sz w:val="24"/>
          <w:szCs w:val="24"/>
          <w:lang w:eastAsia="fr-FR"/>
        </w:rPr>
      </w:pPr>
      <w:r w:rsidRPr="006B39B5">
        <w:rPr>
          <w:sz w:val="24"/>
          <w:szCs w:val="24"/>
          <w:lang w:eastAsia="fr-FR"/>
        </w:rPr>
        <w:t>Nous veillons</w:t>
      </w:r>
      <w:r w:rsidR="006B39B5">
        <w:rPr>
          <w:sz w:val="24"/>
          <w:szCs w:val="24"/>
          <w:lang w:eastAsia="fr-FR"/>
        </w:rPr>
        <w:t xml:space="preserve"> </w:t>
      </w:r>
      <w:r w:rsidRPr="006B39B5">
        <w:rPr>
          <w:sz w:val="24"/>
          <w:szCs w:val="24"/>
          <w:lang w:eastAsia="fr-FR"/>
        </w:rPr>
        <w:t>à rendre notre projet Open-Source</w:t>
      </w:r>
      <w:r w:rsidR="006B39B5">
        <w:rPr>
          <w:sz w:val="24"/>
          <w:szCs w:val="24"/>
          <w:lang w:eastAsia="fr-FR"/>
        </w:rPr>
        <w:t xml:space="preserve"> une priorité</w:t>
      </w:r>
      <w:r w:rsidRPr="006B39B5">
        <w:rPr>
          <w:sz w:val="24"/>
          <w:szCs w:val="24"/>
          <w:lang w:eastAsia="fr-FR"/>
        </w:rPr>
        <w:t xml:space="preserve">, c'est pourquoi nous attachons une grande importance au </w:t>
      </w:r>
      <w:r w:rsidR="008D59F0" w:rsidRPr="006B39B5">
        <w:rPr>
          <w:sz w:val="24"/>
          <w:szCs w:val="24"/>
          <w:lang w:eastAsia="fr-FR"/>
        </w:rPr>
        <w:t xml:space="preserve">code source </w:t>
      </w:r>
      <w:r w:rsidRPr="006B39B5">
        <w:rPr>
          <w:sz w:val="24"/>
          <w:szCs w:val="24"/>
          <w:lang w:eastAsia="fr-FR"/>
        </w:rPr>
        <w:t xml:space="preserve">qui </w:t>
      </w:r>
      <w:r w:rsidR="008D59F0" w:rsidRPr="006B39B5">
        <w:rPr>
          <w:sz w:val="24"/>
          <w:szCs w:val="24"/>
          <w:lang w:eastAsia="fr-FR"/>
        </w:rPr>
        <w:t xml:space="preserve">a été rédigé </w:t>
      </w:r>
      <w:r w:rsidRPr="006B39B5">
        <w:rPr>
          <w:sz w:val="24"/>
          <w:szCs w:val="24"/>
          <w:lang w:eastAsia="fr-FR"/>
        </w:rPr>
        <w:t>intégralement</w:t>
      </w:r>
      <w:r w:rsidR="006B39B5">
        <w:rPr>
          <w:sz w:val="24"/>
          <w:szCs w:val="24"/>
          <w:lang w:eastAsia="fr-FR"/>
        </w:rPr>
        <w:t xml:space="preserve"> </w:t>
      </w:r>
      <w:r w:rsidR="008D59F0" w:rsidRPr="006B39B5">
        <w:rPr>
          <w:sz w:val="24"/>
          <w:szCs w:val="24"/>
          <w:lang w:eastAsia="fr-FR"/>
        </w:rPr>
        <w:t>en anglais, sauf pour l</w:t>
      </w:r>
      <w:r w:rsidRPr="006B39B5">
        <w:rPr>
          <w:sz w:val="24"/>
          <w:szCs w:val="24"/>
          <w:lang w:eastAsia="fr-FR"/>
        </w:rPr>
        <w:t>es classes concrètes des unités qui reprennent le nom de l'unité en jeu par question de clarté.</w:t>
      </w:r>
      <w:r w:rsidR="006B39B5">
        <w:rPr>
          <w:sz w:val="24"/>
          <w:szCs w:val="24"/>
          <w:lang w:eastAsia="fr-FR"/>
        </w:rPr>
        <w:t xml:space="preserve"> </w:t>
      </w:r>
      <w:r w:rsidRPr="006B39B5">
        <w:rPr>
          <w:sz w:val="24"/>
          <w:szCs w:val="24"/>
          <w:lang w:eastAsia="fr-FR"/>
        </w:rPr>
        <w:t>Les commentaires</w:t>
      </w:r>
      <w:r w:rsidR="00186BD5" w:rsidRPr="006B39B5">
        <w:rPr>
          <w:sz w:val="24"/>
          <w:szCs w:val="24"/>
          <w:lang w:eastAsia="fr-FR"/>
        </w:rPr>
        <w:t xml:space="preserve"> </w:t>
      </w:r>
      <w:r w:rsidR="003576BF" w:rsidRPr="006B39B5">
        <w:rPr>
          <w:sz w:val="24"/>
          <w:szCs w:val="24"/>
          <w:lang w:eastAsia="fr-FR"/>
        </w:rPr>
        <w:t>respectent la convention</w:t>
      </w:r>
      <w:r w:rsidR="00186BD5" w:rsidRPr="006B39B5">
        <w:rPr>
          <w:sz w:val="24"/>
          <w:szCs w:val="24"/>
          <w:lang w:eastAsia="fr-FR"/>
        </w:rPr>
        <w:t xml:space="preserve"> </w:t>
      </w:r>
      <w:proofErr w:type="spellStart"/>
      <w:r w:rsidR="00186BD5" w:rsidRPr="006B39B5">
        <w:rPr>
          <w:sz w:val="24"/>
          <w:szCs w:val="24"/>
          <w:lang w:eastAsia="fr-FR"/>
        </w:rPr>
        <w:t>Javadoc</w:t>
      </w:r>
      <w:proofErr w:type="spellEnd"/>
      <w:r w:rsidR="00186BD5" w:rsidRPr="006B39B5">
        <w:rPr>
          <w:sz w:val="24"/>
          <w:szCs w:val="24"/>
          <w:lang w:eastAsia="fr-FR"/>
        </w:rPr>
        <w:t xml:space="preserve"> afin de générer facilement une documentation complète.</w:t>
      </w:r>
      <w:r w:rsidR="00D27B07">
        <w:rPr>
          <w:sz w:val="24"/>
          <w:szCs w:val="24"/>
          <w:lang w:eastAsia="fr-FR"/>
        </w:rPr>
        <w:br w:type="page"/>
      </w:r>
    </w:p>
    <w:p w:rsidR="00854C83" w:rsidRDefault="00854C83" w:rsidP="00FF5F27">
      <w:pPr>
        <w:pStyle w:val="Titre2"/>
        <w:rPr>
          <w:lang w:eastAsia="fr-FR"/>
        </w:rPr>
      </w:pPr>
      <w:bookmarkStart w:id="7" w:name="_Toc345782302"/>
      <w:r>
        <w:rPr>
          <w:lang w:eastAsia="fr-FR"/>
        </w:rPr>
        <w:t>Diagramme UML des cas d’utilisation</w:t>
      </w:r>
      <w:bookmarkStart w:id="8" w:name="_GoBack"/>
      <w:bookmarkEnd w:id="7"/>
      <w:bookmarkEnd w:id="8"/>
    </w:p>
    <w:p w:rsidR="000325B3" w:rsidRDefault="000325B3">
      <w:pPr>
        <w:rPr>
          <w:lang w:eastAsia="fr-FR"/>
        </w:rPr>
      </w:pPr>
      <w:r>
        <w:rPr>
          <w:noProof/>
          <w:lang w:eastAsia="fr-FR"/>
        </w:rPr>
        <w:drawing>
          <wp:anchor distT="0" distB="0" distL="114300" distR="114300" simplePos="0" relativeHeight="251658240" behindDoc="0" locked="0" layoutInCell="1" allowOverlap="1">
            <wp:simplePos x="0" y="0"/>
            <wp:positionH relativeFrom="margin">
              <wp:posOffset>-2117725</wp:posOffset>
            </wp:positionH>
            <wp:positionV relativeFrom="margin">
              <wp:posOffset>2960370</wp:posOffset>
            </wp:positionV>
            <wp:extent cx="9335135" cy="4115435"/>
            <wp:effectExtent l="0" t="2190750" r="0" b="247586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9335135" cy="4115435"/>
                    </a:xfrm>
                    <a:prstGeom prst="rect">
                      <a:avLst/>
                    </a:prstGeom>
                    <a:noFill/>
                    <a:ln>
                      <a:noFill/>
                    </a:ln>
                  </pic:spPr>
                </pic:pic>
              </a:graphicData>
            </a:graphic>
          </wp:anchor>
        </w:drawing>
      </w:r>
    </w:p>
    <w:p w:rsidR="000325B3" w:rsidRDefault="00631834" w:rsidP="00631834">
      <w:pPr>
        <w:pStyle w:val="Titre2"/>
        <w:rPr>
          <w:lang w:eastAsia="fr-FR"/>
        </w:rPr>
      </w:pPr>
      <w:bookmarkStart w:id="9" w:name="_Toc345782303"/>
      <w:r>
        <w:rPr>
          <w:noProof/>
          <w:lang w:eastAsia="fr-FR"/>
        </w:rPr>
        <w:drawing>
          <wp:anchor distT="0" distB="0" distL="114300" distR="114300" simplePos="0" relativeHeight="251656192" behindDoc="0" locked="0" layoutInCell="1" allowOverlap="1">
            <wp:simplePos x="0" y="0"/>
            <wp:positionH relativeFrom="margin">
              <wp:posOffset>-1810385</wp:posOffset>
            </wp:positionH>
            <wp:positionV relativeFrom="margin">
              <wp:posOffset>2929255</wp:posOffset>
            </wp:positionV>
            <wp:extent cx="9762490" cy="4332605"/>
            <wp:effectExtent l="0" t="2647950" r="0" b="26206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9762490" cy="4332605"/>
                    </a:xfrm>
                    <a:prstGeom prst="rect">
                      <a:avLst/>
                    </a:prstGeom>
                    <a:noFill/>
                    <a:ln>
                      <a:noFill/>
                    </a:ln>
                  </pic:spPr>
                </pic:pic>
              </a:graphicData>
            </a:graphic>
          </wp:anchor>
        </w:drawing>
      </w:r>
      <w:r w:rsidR="000325B3">
        <w:rPr>
          <w:lang w:eastAsia="fr-FR"/>
        </w:rPr>
        <w:t>Diagramme UML de classes</w:t>
      </w:r>
      <w:bookmarkEnd w:id="9"/>
      <w:r w:rsidR="00D062B9">
        <w:rPr>
          <w:lang w:eastAsia="fr-FR"/>
        </w:rPr>
        <w:t xml:space="preserve"> du model</w:t>
      </w:r>
    </w:p>
    <w:p w:rsidR="00A54C8E" w:rsidRDefault="000325B3" w:rsidP="00A54C8E">
      <w:pPr>
        <w:rPr>
          <w:lang w:eastAsia="fr-FR"/>
        </w:rPr>
      </w:pPr>
      <w:r>
        <w:rPr>
          <w:noProof/>
          <w:lang w:eastAsia="fr-FR"/>
        </w:rPr>
        <w:drawing>
          <wp:anchor distT="0" distB="0" distL="114300" distR="114300" simplePos="0" relativeHeight="251657216" behindDoc="0" locked="0" layoutInCell="1" allowOverlap="1">
            <wp:simplePos x="895350" y="3990975"/>
            <wp:positionH relativeFrom="margin">
              <wp:align>center</wp:align>
            </wp:positionH>
            <wp:positionV relativeFrom="margin">
              <wp:align>top</wp:align>
            </wp:positionV>
            <wp:extent cx="9357360" cy="3728085"/>
            <wp:effectExtent l="0" t="2724150" r="0" b="271081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9361293" cy="3729510"/>
                    </a:xfrm>
                    <a:prstGeom prst="rect">
                      <a:avLst/>
                    </a:prstGeom>
                    <a:noFill/>
                    <a:ln>
                      <a:noFill/>
                    </a:ln>
                  </pic:spPr>
                </pic:pic>
              </a:graphicData>
            </a:graphic>
          </wp:anchor>
        </w:drawing>
      </w:r>
    </w:p>
    <w:p w:rsidR="000325B3" w:rsidRPr="000325B3" w:rsidRDefault="000325B3" w:rsidP="00A54C8E">
      <w:pPr>
        <w:rPr>
          <w:lang w:eastAsia="fr-FR"/>
        </w:rPr>
      </w:pPr>
    </w:p>
    <w:p w:rsidR="00186BD5" w:rsidRPr="00A54C8E" w:rsidRDefault="00215B68" w:rsidP="00A54C8E">
      <w:pPr>
        <w:pStyle w:val="Titre1"/>
        <w:rPr>
          <w:rFonts w:asciiTheme="minorHAnsi" w:eastAsiaTheme="minorHAnsi" w:hAnsiTheme="minorHAnsi" w:cstheme="minorBidi"/>
          <w:color w:val="auto"/>
          <w:sz w:val="24"/>
          <w:szCs w:val="24"/>
          <w:lang w:eastAsia="fr-FR"/>
        </w:rPr>
      </w:pPr>
      <w:bookmarkStart w:id="10" w:name="_Toc345782304"/>
      <w:r>
        <w:rPr>
          <w:rFonts w:eastAsia="Times New Roman"/>
          <w:lang w:eastAsia="fr-FR"/>
        </w:rPr>
        <w:t>Réalisation de l’application</w:t>
      </w:r>
      <w:bookmarkEnd w:id="10"/>
    </w:p>
    <w:p w:rsidR="00186BD5" w:rsidRPr="00914547" w:rsidRDefault="00186BD5" w:rsidP="00186BD5">
      <w:pPr>
        <w:spacing w:after="0" w:line="240" w:lineRule="auto"/>
        <w:rPr>
          <w:rFonts w:ascii="Times New Roman" w:eastAsia="Times New Roman" w:hAnsi="Times New Roman" w:cs="Times New Roman"/>
          <w:sz w:val="24"/>
          <w:szCs w:val="24"/>
          <w:lang w:eastAsia="fr-FR"/>
        </w:rPr>
      </w:pPr>
    </w:p>
    <w:p w:rsidR="00341C85" w:rsidRDefault="00341C85" w:rsidP="00341C85">
      <w:pPr>
        <w:pStyle w:val="Titre2"/>
        <w:rPr>
          <w:lang w:eastAsia="fr-FR"/>
        </w:rPr>
      </w:pPr>
      <w:bookmarkStart w:id="11" w:name="_Toc345782305"/>
      <w:bookmarkStart w:id="12" w:name="_Toc311224048"/>
      <w:r>
        <w:rPr>
          <w:lang w:eastAsia="fr-FR"/>
        </w:rPr>
        <w:t>Emploi de Design Pattern</w:t>
      </w:r>
      <w:bookmarkEnd w:id="11"/>
    </w:p>
    <w:p w:rsidR="00B062CC" w:rsidRDefault="00B062CC" w:rsidP="00341C85">
      <w:pPr>
        <w:rPr>
          <w:lang w:eastAsia="fr-FR"/>
        </w:rPr>
      </w:pPr>
    </w:p>
    <w:p w:rsidR="00341C85" w:rsidRDefault="00341C85" w:rsidP="00FF5F27">
      <w:pPr>
        <w:jc w:val="both"/>
        <w:rPr>
          <w:lang w:eastAsia="fr-FR"/>
        </w:rPr>
      </w:pPr>
      <w:r>
        <w:rPr>
          <w:lang w:eastAsia="fr-FR"/>
        </w:rPr>
        <w:t xml:space="preserve">En codant ce jeu nous sommes partis du principe que notre jeu allait être amené à évoluer et prendre de l'ampleur au fil de la conception via de nouvelles idées mais également au delà </w:t>
      </w:r>
      <w:r w:rsidR="009271F9">
        <w:rPr>
          <w:lang w:eastAsia="fr-FR"/>
        </w:rPr>
        <w:t xml:space="preserve">du rendu de projet </w:t>
      </w:r>
      <w:r>
        <w:rPr>
          <w:lang w:eastAsia="fr-FR"/>
        </w:rPr>
        <w:t>! Nous concevons en effet ce projet avec</w:t>
      </w:r>
      <w:r w:rsidR="009271F9">
        <w:rPr>
          <w:lang w:eastAsia="fr-FR"/>
        </w:rPr>
        <w:t xml:space="preserve"> la prévision de continuer son développement</w:t>
      </w:r>
      <w:r>
        <w:rPr>
          <w:lang w:eastAsia="fr-FR"/>
        </w:rPr>
        <w:t xml:space="preserve">... </w:t>
      </w:r>
    </w:p>
    <w:p w:rsidR="00341C85" w:rsidRDefault="00341C85" w:rsidP="00FF5F27">
      <w:pPr>
        <w:jc w:val="both"/>
        <w:rPr>
          <w:lang w:eastAsia="fr-FR"/>
        </w:rPr>
      </w:pPr>
      <w:r>
        <w:rPr>
          <w:lang w:eastAsia="fr-FR"/>
        </w:rPr>
        <w:t>Chaque Boss permet d’avoir des unités personnalisés c’est pourquoi nous avons utilisé le Design Pattern de double fabrique abstraite afin d’implémenter facilement la personnalisation des unités en fonction du choix du boss mais également rendre simple l’ajout d’un autre boss, d’une nouvelle unité propre à un seul boss ou bien les deux.</w:t>
      </w:r>
    </w:p>
    <w:p w:rsidR="00341C85" w:rsidRDefault="00341C85" w:rsidP="00FF5F27">
      <w:pPr>
        <w:jc w:val="both"/>
        <w:rPr>
          <w:lang w:eastAsia="fr-FR"/>
        </w:rPr>
      </w:pPr>
      <w:r>
        <w:rPr>
          <w:lang w:eastAsia="fr-FR"/>
        </w:rPr>
        <w:t>Chaque unité possède son propre mode d’attaque qui peut varier au cour de la partie en fonction des améliorations, c’est pourquoi nous avons employé le pattern stratégie afin de privilégier l’encapsulation des attaques plutôt que de se baser uniquement sur l’héritage qui aurait compliqué le changement de mode d’attaque.</w:t>
      </w:r>
    </w:p>
    <w:p w:rsidR="00341C85" w:rsidRDefault="00341C85" w:rsidP="00FF5F27">
      <w:pPr>
        <w:jc w:val="both"/>
        <w:rPr>
          <w:lang w:eastAsia="fr-FR"/>
        </w:rPr>
      </w:pPr>
      <w:proofErr w:type="spellStart"/>
      <w:r>
        <w:rPr>
          <w:lang w:eastAsia="fr-FR"/>
        </w:rPr>
        <w:t>MainController</w:t>
      </w:r>
      <w:proofErr w:type="spellEnd"/>
      <w:r>
        <w:rPr>
          <w:lang w:eastAsia="fr-FR"/>
        </w:rPr>
        <w:t xml:space="preserve"> est notre classe principale, elle contient le model, instancie la vue et fait la liaison entre les deux. Il est donc important de s’assurer qu’elle n’est instancié qu’une seule fois tout en restant utilisable au sein de plusieurs classes, nous avons donc utilisé le pattern singleton.</w:t>
      </w:r>
    </w:p>
    <w:p w:rsidR="00341C85" w:rsidRDefault="00341C85" w:rsidP="00341C85">
      <w:pPr>
        <w:pStyle w:val="Default"/>
      </w:pPr>
    </w:p>
    <w:p w:rsidR="00341C85" w:rsidRDefault="00341C85" w:rsidP="00341C85">
      <w:pPr>
        <w:pStyle w:val="Titre2"/>
      </w:pPr>
      <w:bookmarkStart w:id="13" w:name="_Toc345782306"/>
      <w:r>
        <w:t>Liste des fonctions développées</w:t>
      </w:r>
      <w:bookmarkEnd w:id="13"/>
    </w:p>
    <w:p w:rsidR="00341C85" w:rsidRPr="00341C85" w:rsidRDefault="00341C85" w:rsidP="00341C85"/>
    <w:bookmarkEnd w:id="12"/>
    <w:p w:rsidR="00215B68" w:rsidRDefault="00215B68" w:rsidP="00FF5F27">
      <w:pPr>
        <w:jc w:val="both"/>
        <w:rPr>
          <w:lang w:eastAsia="fr-FR"/>
        </w:rPr>
      </w:pPr>
      <w:r>
        <w:rPr>
          <w:lang w:eastAsia="fr-FR"/>
        </w:rPr>
        <w:t>Chaque joueur choisi un Boss et se connecte au serveur du jeu qui va le mettre en relation avec un autre joueur. Chaque joueur place ces unités de son coté de la carte puis la partie peut commencer.</w:t>
      </w:r>
    </w:p>
    <w:p w:rsidR="00830A80" w:rsidRDefault="00215B68" w:rsidP="00FF5F27">
      <w:pPr>
        <w:jc w:val="both"/>
        <w:rPr>
          <w:lang w:eastAsia="fr-FR"/>
        </w:rPr>
      </w:pPr>
      <w:r>
        <w:rPr>
          <w:lang w:eastAsia="fr-FR"/>
        </w:rPr>
        <w:t>A chaque tour un joueur peut déplacer, faire attaquer ces unités, activer le pouvoir d’une unité…</w:t>
      </w:r>
    </w:p>
    <w:p w:rsidR="00341C85" w:rsidRPr="00FF5F27" w:rsidRDefault="00FF5F27" w:rsidP="00FF5F27">
      <w:pPr>
        <w:pStyle w:val="Default"/>
        <w:jc w:val="both"/>
        <w:rPr>
          <w:sz w:val="22"/>
          <w:szCs w:val="22"/>
        </w:rPr>
      </w:pPr>
      <w:r w:rsidRPr="00FF5F27">
        <w:rPr>
          <w:sz w:val="22"/>
          <w:szCs w:val="22"/>
        </w:rPr>
        <w:t>Lorsqu'un joueur tue le boss adverse il obtient le menu de victoire et l'autre joueur le menu de défaite.</w:t>
      </w:r>
    </w:p>
    <w:p w:rsidR="00A54C8E" w:rsidRDefault="00A54C8E" w:rsidP="00341C85">
      <w:pPr>
        <w:pStyle w:val="Titre2"/>
      </w:pPr>
    </w:p>
    <w:p w:rsidR="00341C85" w:rsidRDefault="00341C85" w:rsidP="00341C85">
      <w:pPr>
        <w:pStyle w:val="Titre2"/>
      </w:pPr>
      <w:bookmarkStart w:id="14" w:name="_Toc345782307"/>
      <w:r>
        <w:t>L</w:t>
      </w:r>
      <w:r w:rsidR="000E68F2">
        <w:t>iste d</w:t>
      </w:r>
      <w:r>
        <w:t>es tests automatiques effectués</w:t>
      </w:r>
      <w:bookmarkEnd w:id="14"/>
      <w:r>
        <w:t xml:space="preserve"> </w:t>
      </w:r>
    </w:p>
    <w:p w:rsidR="00341C85" w:rsidRPr="00341C85" w:rsidRDefault="00341C85" w:rsidP="00341C85"/>
    <w:p w:rsidR="00341C85" w:rsidRDefault="00B062CC" w:rsidP="00FF5F27">
      <w:pPr>
        <w:jc w:val="both"/>
        <w:rPr>
          <w:lang w:eastAsia="fr-FR"/>
        </w:rPr>
      </w:pPr>
      <w:r>
        <w:rPr>
          <w:lang w:eastAsia="fr-FR"/>
        </w:rPr>
        <w:t xml:space="preserve">De part notre architecture nous contrôlons chacune des actions du joueur avant de modifier le model, ce qui implique de nombreux tests, comme ne pas déplacer une unité sur une case du jeu qui est bloquée </w:t>
      </w:r>
      <w:r w:rsidR="00D21E4A">
        <w:rPr>
          <w:lang w:eastAsia="fr-FR"/>
        </w:rPr>
        <w:t>ou sur laquelle est déjà présente une unité. On ne peut évidemment pas attaquer ses propres unités mais uniquement celles de son adversaire. Pour rechercher une case accessible lors d'un déplacement de joueur nous effectuons une recherche de tous les chemins possible.</w:t>
      </w:r>
    </w:p>
    <w:p w:rsidR="00D21E4A" w:rsidRDefault="00D21E4A" w:rsidP="00FF5F27">
      <w:pPr>
        <w:jc w:val="both"/>
        <w:rPr>
          <w:lang w:eastAsia="fr-FR"/>
        </w:rPr>
      </w:pPr>
      <w:r>
        <w:rPr>
          <w:lang w:eastAsia="fr-FR"/>
        </w:rPr>
        <w:t xml:space="preserve">En plus de ces tests nous avons accordé une importance aux tests unitaires via la bibliothèque dédiée aux tests </w:t>
      </w:r>
      <w:proofErr w:type="spellStart"/>
      <w:r>
        <w:rPr>
          <w:lang w:eastAsia="fr-FR"/>
        </w:rPr>
        <w:t>Junit</w:t>
      </w:r>
      <w:proofErr w:type="spellEnd"/>
      <w:r>
        <w:rPr>
          <w:lang w:eastAsia="fr-FR"/>
        </w:rPr>
        <w:t>. Ces derniers sont destinés à vérifier que le jeu fonctionne malgré un ajout ou une suppression de code. Par exemple si l'on ajoute une unité à la vue il s'assurera qu'une fabrique permet de la créer. Les tests s'assurent également que toutes les unités ont la possibilité d'être supprimée ou bien d'activer un pouvoir, etc...</w:t>
      </w:r>
    </w:p>
    <w:p w:rsidR="0031251A" w:rsidRDefault="0031251A">
      <w:pPr>
        <w:rPr>
          <w:rFonts w:asciiTheme="majorHAnsi" w:eastAsiaTheme="majorEastAsia" w:hAnsiTheme="majorHAnsi" w:cstheme="majorBidi"/>
          <w:b/>
          <w:bCs/>
          <w:color w:val="4F81BD" w:themeColor="accent1"/>
          <w:sz w:val="26"/>
          <w:szCs w:val="26"/>
          <w:lang w:eastAsia="fr-FR"/>
        </w:rPr>
      </w:pPr>
    </w:p>
    <w:p w:rsidR="006861CD" w:rsidRDefault="006861CD" w:rsidP="00D21E4A">
      <w:pPr>
        <w:pStyle w:val="Titre2"/>
      </w:pPr>
      <w:bookmarkStart w:id="15" w:name="_Toc345782308"/>
      <w:r>
        <w:t>Difficultés rencontrés</w:t>
      </w:r>
      <w:bookmarkEnd w:id="15"/>
    </w:p>
    <w:p w:rsidR="00E11AC0" w:rsidRPr="00E11AC0" w:rsidRDefault="00E11AC0" w:rsidP="00E11AC0"/>
    <w:p w:rsidR="006861CD" w:rsidRDefault="006861CD" w:rsidP="00FF5F27">
      <w:pPr>
        <w:jc w:val="both"/>
      </w:pPr>
      <w:r>
        <w:t xml:space="preserve">Un jeu comme </w:t>
      </w:r>
      <w:proofErr w:type="spellStart"/>
      <w:r>
        <w:t>Drasus</w:t>
      </w:r>
      <w:proofErr w:type="spellEnd"/>
      <w:r>
        <w:t xml:space="preserve"> est bien plus complexe à programmer que nous le pensions lorsque nous avons commencé à rédiger les fonctionnalités du programme. Avant de commencer à implémenter il est essentiel de s’assurer d’avoir une structure solide qui va être amené </w:t>
      </w:r>
      <w:r w:rsidR="00E11AC0">
        <w:t>à évoluer et répondre à tous les</w:t>
      </w:r>
      <w:r>
        <w:t xml:space="preserve"> besoins</w:t>
      </w:r>
      <w:r w:rsidR="00E11AC0">
        <w:t xml:space="preserve"> du jeu en sachant que ceux-ci seront amenés à évoluer.</w:t>
      </w:r>
    </w:p>
    <w:p w:rsidR="00E11AC0" w:rsidRDefault="00AC6FCB" w:rsidP="00FF5F27">
      <w:pPr>
        <w:jc w:val="both"/>
      </w:pPr>
      <w:r>
        <w:t xml:space="preserve">La partie réseau, bien que courte, a nécessité beaucoup de logique lors de son implémentation. C’était la première fois pour nous que nous devions faire gérer des clients par un serveur. Nous avons donc créé une nouvelle classe </w:t>
      </w:r>
      <w:proofErr w:type="spellStart"/>
      <w:r>
        <w:t>Msg</w:t>
      </w:r>
      <w:proofErr w:type="spellEnd"/>
      <w:r>
        <w:t xml:space="preserve"> possédant 3 attributs : une chaine de caractère (qui sert à échanger des messages de combat durant la partie), et deux booléens, qui sont utilisé au début lors de la mise en relation avec le serveur pour s’assurer que c’est la première connexion qu’ils </w:t>
      </w:r>
      <w:r w:rsidR="00BF5D9D">
        <w:t>tentent et par la suite lors de l’échange des messages. Le serveur contrôle donc les booléens afin de savoir comment gérer le message qu’il vient de recevoir.</w:t>
      </w:r>
      <w:r w:rsidR="0031251A">
        <w:br w:type="page"/>
      </w:r>
    </w:p>
    <w:p w:rsidR="00EC6530" w:rsidRDefault="00EC6530" w:rsidP="00854C83">
      <w:pPr>
        <w:pStyle w:val="Titre1"/>
      </w:pPr>
      <w:bookmarkStart w:id="16" w:name="_Toc345782309"/>
      <w:r>
        <w:t>Conclusion</w:t>
      </w:r>
      <w:bookmarkEnd w:id="16"/>
    </w:p>
    <w:p w:rsidR="00EC6530" w:rsidRDefault="00EC6530" w:rsidP="00EC6530"/>
    <w:p w:rsidR="00EC6530" w:rsidRDefault="00EC6530" w:rsidP="00FF5F27">
      <w:pPr>
        <w:jc w:val="both"/>
      </w:pPr>
      <w:r>
        <w:t>Pour un premier projet libre de Java nous sommes fiers du résultat obtenu et ceux-malgré un bon nombre d’heure de travail conséquent.</w:t>
      </w:r>
    </w:p>
    <w:p w:rsidR="00EC6530" w:rsidRDefault="00EC6530" w:rsidP="00FF5F27">
      <w:pPr>
        <w:jc w:val="both"/>
      </w:pPr>
      <w:r>
        <w:t>Programmer ce jeu nous a permis avant tout de consolider notre programmation en Java mais aussi d’avoir un certain recul sur la difficulté à produire un jeux vidéo, étant donné le nombre de contraintes importants.</w:t>
      </w:r>
    </w:p>
    <w:p w:rsidR="00EC6530" w:rsidRDefault="00EC6530" w:rsidP="00FF5F27">
      <w:pPr>
        <w:jc w:val="both"/>
      </w:pPr>
      <w:r>
        <w:t>Pour terminer, c'était certainement le projet le plus ambitieux que nous ayons eu la chance de réaliser...</w:t>
      </w:r>
    </w:p>
    <w:p w:rsidR="009271F9" w:rsidRDefault="009271F9" w:rsidP="009271F9">
      <w:pPr>
        <w:pStyle w:val="Titre1"/>
      </w:pPr>
      <w:r>
        <w:t>Annexe</w:t>
      </w:r>
    </w:p>
    <w:p w:rsidR="009271F9" w:rsidRDefault="009271F9" w:rsidP="00EC6530"/>
    <w:p w:rsidR="009271F9" w:rsidRDefault="009271F9" w:rsidP="009271F9">
      <w:pPr>
        <w:spacing w:after="0" w:line="240" w:lineRule="auto"/>
        <w:ind w:firstLine="709"/>
        <w:rPr>
          <w:rFonts w:ascii="Arial" w:eastAsia="Times New Roman" w:hAnsi="Arial" w:cs="Arial"/>
          <w:i/>
          <w:color w:val="000000"/>
          <w:sz w:val="25"/>
          <w:szCs w:val="25"/>
          <w:lang w:eastAsia="fr-FR"/>
        </w:rPr>
      </w:pPr>
    </w:p>
    <w:p w:rsidR="009271F9" w:rsidRDefault="009271F9" w:rsidP="009271F9">
      <w:pPr>
        <w:pStyle w:val="Sous-titre"/>
        <w:rPr>
          <w:rFonts w:eastAsia="Times New Roman"/>
          <w:lang w:eastAsia="fr-FR"/>
        </w:rPr>
      </w:pPr>
      <w:bookmarkStart w:id="17" w:name="_Toc311224059"/>
      <w:proofErr w:type="spellStart"/>
      <w:r>
        <w:rPr>
          <w:rFonts w:eastAsia="Times New Roman"/>
          <w:lang w:eastAsia="fr-FR"/>
        </w:rPr>
        <w:t>Github</w:t>
      </w:r>
      <w:bookmarkEnd w:id="17"/>
      <w:proofErr w:type="spellEnd"/>
    </w:p>
    <w:p w:rsidR="009271F9" w:rsidRPr="00FF5F27" w:rsidRDefault="009271F9" w:rsidP="009271F9">
      <w:pPr>
        <w:spacing w:after="0" w:line="240" w:lineRule="auto"/>
        <w:ind w:firstLine="709"/>
        <w:jc w:val="both"/>
        <w:rPr>
          <w:rFonts w:eastAsia="Times New Roman" w:cs="Arial"/>
          <w:i/>
          <w:lang w:eastAsia="fr-FR"/>
        </w:rPr>
      </w:pPr>
      <w:r w:rsidRPr="00FF5F27">
        <w:rPr>
          <w:rFonts w:eastAsia="Times New Roman" w:cs="Arial"/>
          <w:lang w:eastAsia="fr-FR"/>
        </w:rPr>
        <w:t>L'intégralité du gestionnaire de version du projet est disponible de façon open source à l'adresse suivante:</w:t>
      </w:r>
    </w:p>
    <w:p w:rsidR="009271F9" w:rsidRPr="00FF5F27" w:rsidRDefault="00294B08" w:rsidP="009271F9">
      <w:pPr>
        <w:spacing w:after="0" w:line="240" w:lineRule="auto"/>
        <w:ind w:firstLine="709"/>
        <w:jc w:val="both"/>
      </w:pPr>
      <w:hyperlink r:id="rId14" w:history="1">
        <w:r w:rsidR="009271F9" w:rsidRPr="00FF5F27">
          <w:rPr>
            <w:rStyle w:val="Lienhypertexte"/>
            <w:rFonts w:eastAsia="Times New Roman" w:cs="Arial"/>
            <w:lang w:eastAsia="fr-FR"/>
          </w:rPr>
          <w:t>https://github.com/spyl94/drasus</w:t>
        </w:r>
      </w:hyperlink>
    </w:p>
    <w:p w:rsidR="009271F9" w:rsidRPr="00914547" w:rsidRDefault="009271F9" w:rsidP="009271F9">
      <w:pPr>
        <w:spacing w:after="0" w:line="240" w:lineRule="auto"/>
        <w:ind w:firstLine="709"/>
        <w:jc w:val="both"/>
        <w:rPr>
          <w:rFonts w:ascii="Arial" w:eastAsia="Times New Roman" w:hAnsi="Arial" w:cs="Arial"/>
          <w:i/>
          <w:sz w:val="24"/>
          <w:szCs w:val="24"/>
          <w:lang w:eastAsia="fr-FR"/>
        </w:rPr>
      </w:pPr>
    </w:p>
    <w:p w:rsidR="009271F9" w:rsidRPr="00FF5F27" w:rsidRDefault="009271F9" w:rsidP="009271F9">
      <w:pPr>
        <w:pStyle w:val="Sous-titre"/>
        <w:rPr>
          <w:rFonts w:asciiTheme="minorHAnsi" w:eastAsia="Times New Roman" w:hAnsiTheme="minorHAnsi"/>
          <w:sz w:val="22"/>
          <w:szCs w:val="22"/>
          <w:lang w:eastAsia="fr-FR"/>
        </w:rPr>
      </w:pPr>
      <w:r>
        <w:rPr>
          <w:rFonts w:eastAsia="Times New Roman"/>
          <w:lang w:eastAsia="fr-FR"/>
        </w:rPr>
        <w:t>Wiki</w:t>
      </w:r>
    </w:p>
    <w:p w:rsidR="009271F9" w:rsidRPr="00FF5F27" w:rsidRDefault="009271F9" w:rsidP="009271F9">
      <w:pPr>
        <w:spacing w:after="0" w:line="240" w:lineRule="auto"/>
        <w:ind w:firstLine="709"/>
        <w:jc w:val="both"/>
        <w:rPr>
          <w:rFonts w:eastAsia="Times New Roman" w:cs="Arial"/>
          <w:i/>
          <w:lang w:eastAsia="fr-FR"/>
        </w:rPr>
      </w:pPr>
      <w:r w:rsidRPr="00FF5F27">
        <w:rPr>
          <w:rFonts w:eastAsia="Times New Roman" w:cs="Arial"/>
          <w:lang w:eastAsia="fr-FR"/>
        </w:rPr>
        <w:t>Le wiki contenant l'intégralité des règles du jeu et les caractéristiques des unités:</w:t>
      </w:r>
    </w:p>
    <w:p w:rsidR="009271F9" w:rsidRPr="00FF5F27" w:rsidRDefault="00294B08" w:rsidP="009271F9">
      <w:pPr>
        <w:spacing w:after="0" w:line="240" w:lineRule="auto"/>
        <w:ind w:firstLine="709"/>
        <w:jc w:val="both"/>
      </w:pPr>
      <w:hyperlink r:id="rId15" w:history="1">
        <w:r w:rsidR="009271F9" w:rsidRPr="00FF5F27">
          <w:rPr>
            <w:rStyle w:val="Lienhypertexte"/>
            <w:rFonts w:eastAsia="Times New Roman" w:cs="Arial"/>
            <w:lang w:eastAsia="fr-FR"/>
          </w:rPr>
          <w:t>https://github.com/spyl94/drasus/wiki</w:t>
        </w:r>
      </w:hyperlink>
    </w:p>
    <w:p w:rsidR="009271F9" w:rsidRPr="009271F9" w:rsidRDefault="009271F9" w:rsidP="009271F9">
      <w:pPr>
        <w:rPr>
          <w:lang w:eastAsia="fr-FR"/>
        </w:rPr>
      </w:pPr>
    </w:p>
    <w:p w:rsidR="009271F9" w:rsidRPr="009272F9" w:rsidRDefault="009271F9" w:rsidP="009271F9">
      <w:pPr>
        <w:pStyle w:val="Sous-titre"/>
        <w:rPr>
          <w:rFonts w:ascii="Times New Roman" w:eastAsia="Times New Roman" w:hAnsi="Times New Roman"/>
          <w:sz w:val="36"/>
          <w:szCs w:val="36"/>
          <w:lang w:eastAsia="fr-FR"/>
        </w:rPr>
      </w:pPr>
      <w:bookmarkStart w:id="18" w:name="_Toc311224060"/>
      <w:r w:rsidRPr="009272F9">
        <w:rPr>
          <w:rFonts w:eastAsia="Times New Roman"/>
          <w:lang w:eastAsia="fr-FR"/>
        </w:rPr>
        <w:t>Sources</w:t>
      </w:r>
      <w:bookmarkEnd w:id="18"/>
    </w:p>
    <w:p w:rsidR="009271F9" w:rsidRDefault="009271F9" w:rsidP="009271F9">
      <w:pPr>
        <w:spacing w:after="0" w:line="240" w:lineRule="auto"/>
        <w:jc w:val="both"/>
        <w:rPr>
          <w:rFonts w:ascii="Times New Roman" w:eastAsia="Times New Roman" w:hAnsi="Times New Roman" w:cs="Times New Roman"/>
          <w:sz w:val="24"/>
          <w:szCs w:val="24"/>
          <w:lang w:eastAsia="fr-FR"/>
        </w:rPr>
      </w:pPr>
    </w:p>
    <w:p w:rsidR="009271F9" w:rsidRPr="00FF5F27" w:rsidRDefault="00294B08" w:rsidP="009271F9">
      <w:pPr>
        <w:pStyle w:val="Paragraphedeliste"/>
        <w:numPr>
          <w:ilvl w:val="0"/>
          <w:numId w:val="3"/>
        </w:numPr>
        <w:spacing w:after="0" w:line="240" w:lineRule="auto"/>
        <w:jc w:val="both"/>
        <w:rPr>
          <w:rFonts w:eastAsia="Times New Roman" w:cs="Arial"/>
          <w:lang w:eastAsia="fr-FR"/>
        </w:rPr>
      </w:pPr>
      <w:hyperlink r:id="rId16" w:history="1">
        <w:r w:rsidR="009271F9" w:rsidRPr="00FF5F27">
          <w:rPr>
            <w:rStyle w:val="Lienhypertexte"/>
            <w:rFonts w:cs="Arial"/>
          </w:rPr>
          <w:t>http://www.slick2d.org/wiki/index.php</w:t>
        </w:r>
      </w:hyperlink>
      <w:r w:rsidR="009271F9" w:rsidRPr="00FF5F27">
        <w:rPr>
          <w:rFonts w:cs="Arial"/>
        </w:rPr>
        <w:t xml:space="preserve"> Le wiki de slick2d pour comprendre l'utilisation de la librairie.</w:t>
      </w:r>
    </w:p>
    <w:p w:rsidR="009271F9" w:rsidRDefault="009271F9" w:rsidP="009271F9">
      <w:pPr>
        <w:pStyle w:val="Paragraphedeliste"/>
        <w:spacing w:after="0" w:line="240" w:lineRule="auto"/>
        <w:jc w:val="both"/>
        <w:rPr>
          <w:rFonts w:ascii="Times New Roman" w:eastAsia="Times New Roman" w:hAnsi="Times New Roman" w:cs="Times New Roman"/>
          <w:sz w:val="24"/>
          <w:szCs w:val="24"/>
          <w:lang w:eastAsia="fr-FR"/>
        </w:rPr>
      </w:pPr>
    </w:p>
    <w:p w:rsidR="009271F9" w:rsidRPr="00FF5F27" w:rsidRDefault="00294B08" w:rsidP="00D062B9">
      <w:pPr>
        <w:pStyle w:val="Paragraphedeliste"/>
        <w:numPr>
          <w:ilvl w:val="0"/>
          <w:numId w:val="3"/>
        </w:numPr>
        <w:jc w:val="both"/>
        <w:rPr>
          <w:rFonts w:cs="Arial"/>
        </w:rPr>
      </w:pPr>
      <w:hyperlink r:id="rId17" w:history="1">
        <w:r w:rsidR="001B0FCD" w:rsidRPr="00FF5F27">
          <w:rPr>
            <w:rStyle w:val="Lienhypertexte"/>
            <w:rFonts w:cs="Arial"/>
          </w:rPr>
          <w:t>http://www.slick2d.org/javadoc/</w:t>
        </w:r>
      </w:hyperlink>
      <w:r w:rsidR="001B0FCD" w:rsidRPr="00FF5F27">
        <w:rPr>
          <w:rFonts w:cs="Arial"/>
        </w:rPr>
        <w:t xml:space="preserve"> La </w:t>
      </w:r>
      <w:proofErr w:type="spellStart"/>
      <w:r w:rsidR="001B0FCD" w:rsidRPr="00FF5F27">
        <w:rPr>
          <w:rFonts w:cs="Arial"/>
        </w:rPr>
        <w:t>Javadoc</w:t>
      </w:r>
      <w:proofErr w:type="spellEnd"/>
      <w:r w:rsidR="001B0FCD" w:rsidRPr="00FF5F27">
        <w:rPr>
          <w:rFonts w:cs="Arial"/>
        </w:rPr>
        <w:t xml:space="preserve"> de slick2d.</w:t>
      </w:r>
    </w:p>
    <w:sectPr w:rsidR="009271F9" w:rsidRPr="00FF5F27" w:rsidSect="004876E4">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E52" w:rsidRDefault="005C3E52" w:rsidP="007E173A">
      <w:pPr>
        <w:spacing w:after="0" w:line="240" w:lineRule="auto"/>
      </w:pPr>
      <w:r>
        <w:separator/>
      </w:r>
    </w:p>
  </w:endnote>
  <w:endnote w:type="continuationSeparator" w:id="0">
    <w:p w:rsidR="005C3E52" w:rsidRDefault="005C3E52" w:rsidP="007E17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LT Std Cond Blk">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906560"/>
      <w:docPartObj>
        <w:docPartGallery w:val="Page Numbers (Bottom of Page)"/>
        <w:docPartUnique/>
      </w:docPartObj>
    </w:sdtPr>
    <w:sdtContent>
      <w:p w:rsidR="00A54C8E" w:rsidRDefault="00294B08">
        <w:pPr>
          <w:pStyle w:val="Pieddepage"/>
          <w:jc w:val="center"/>
        </w:pPr>
        <w:r>
          <w:fldChar w:fldCharType="begin"/>
        </w:r>
        <w:r w:rsidR="00A54C8E">
          <w:instrText>PAGE   \* MERGEFORMAT</w:instrText>
        </w:r>
        <w:r>
          <w:fldChar w:fldCharType="separate"/>
        </w:r>
        <w:r w:rsidR="00231896">
          <w:rPr>
            <w:noProof/>
          </w:rPr>
          <w:t>4</w:t>
        </w:r>
        <w:r>
          <w:fldChar w:fldCharType="end"/>
        </w:r>
      </w:p>
    </w:sdtContent>
  </w:sdt>
  <w:p w:rsidR="00A54C8E" w:rsidRDefault="00A54C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E52" w:rsidRDefault="005C3E52" w:rsidP="007E173A">
      <w:pPr>
        <w:spacing w:after="0" w:line="240" w:lineRule="auto"/>
      </w:pPr>
      <w:r>
        <w:separator/>
      </w:r>
    </w:p>
  </w:footnote>
  <w:footnote w:type="continuationSeparator" w:id="0">
    <w:p w:rsidR="005C3E52" w:rsidRDefault="005C3E52" w:rsidP="007E17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b/>
        <w:sz w:val="20"/>
        <w:szCs w:val="20"/>
      </w:rPr>
      <w:alias w:val="Auteur "/>
      <w:tag w:val=""/>
      <w:id w:val="-1949078859"/>
      <w:dataBinding w:prefixMappings="xmlns:ns0='http://purl.org/dc/elements/1.1/' xmlns:ns1='http://schemas.openxmlformats.org/package/2006/metadata/core-properties' " w:xpath="/ns1:coreProperties[1]/ns0:creator[1]" w:storeItemID="{6C3C8BC8-F283-45AE-878A-BAB7291924A1}"/>
      <w:text/>
    </w:sdtPr>
    <w:sdtContent>
      <w:p w:rsidR="00A54C8E" w:rsidRPr="00A54C8E" w:rsidRDefault="00A54C8E" w:rsidP="00A54C8E">
        <w:pPr>
          <w:spacing w:before="240" w:after="0"/>
          <w:rPr>
            <w:rFonts w:asciiTheme="majorHAnsi" w:hAnsiTheme="majorHAnsi"/>
            <w:b/>
            <w:sz w:val="20"/>
            <w:szCs w:val="20"/>
          </w:rPr>
        </w:pPr>
        <w:r w:rsidRPr="00A54C8E">
          <w:rPr>
            <w:rFonts w:asciiTheme="majorHAnsi" w:hAnsiTheme="majorHAnsi"/>
            <w:b/>
            <w:sz w:val="20"/>
            <w:szCs w:val="20"/>
          </w:rPr>
          <w:t>DAVID Aurélien, PEQUIGNOT Charlotte, RAMOS Adrien</w:t>
        </w:r>
      </w:p>
    </w:sdtContent>
  </w:sdt>
  <w:p w:rsidR="00A54C8E" w:rsidRDefault="00A54C8E" w:rsidP="00A54C8E">
    <w:pPr>
      <w:pStyle w:val="En-tte"/>
    </w:pPr>
    <w:r>
      <w:rPr>
        <w:noProof/>
        <w:lang w:eastAsia="fr-FR"/>
      </w:rPr>
      <w:t xml:space="preserve"> </w:t>
    </w:r>
    <w:r>
      <w:rPr>
        <w:noProof/>
        <w:lang w:eastAsia="fr-FR"/>
      </w:rPr>
      <w:drawing>
        <wp:anchor distT="0" distB="0" distL="114300" distR="114300" simplePos="0" relativeHeight="251658240" behindDoc="0" locked="0" layoutInCell="1" allowOverlap="1">
          <wp:simplePos x="0" y="0"/>
          <wp:positionH relativeFrom="margin">
            <wp:posOffset>4735195</wp:posOffset>
          </wp:positionH>
          <wp:positionV relativeFrom="margin">
            <wp:posOffset>-730250</wp:posOffset>
          </wp:positionV>
          <wp:extent cx="1753870" cy="7061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frei.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53870" cy="70612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B2D61"/>
    <w:multiLevelType w:val="hybridMultilevel"/>
    <w:tmpl w:val="CA604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2A1F67"/>
    <w:multiLevelType w:val="hybridMultilevel"/>
    <w:tmpl w:val="EF54E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E4A25F5"/>
    <w:multiLevelType w:val="hybridMultilevel"/>
    <w:tmpl w:val="CFC664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revisionView w:markup="0"/>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6A0ECB"/>
    <w:rsid w:val="000325B3"/>
    <w:rsid w:val="000360FA"/>
    <w:rsid w:val="0008250E"/>
    <w:rsid w:val="000865C9"/>
    <w:rsid w:val="000C1B63"/>
    <w:rsid w:val="000E68F2"/>
    <w:rsid w:val="000F6806"/>
    <w:rsid w:val="0010143E"/>
    <w:rsid w:val="001838BF"/>
    <w:rsid w:val="00186BD5"/>
    <w:rsid w:val="001B0FCD"/>
    <w:rsid w:val="001F120C"/>
    <w:rsid w:val="002033C0"/>
    <w:rsid w:val="00215B68"/>
    <w:rsid w:val="00231896"/>
    <w:rsid w:val="00256712"/>
    <w:rsid w:val="00294B08"/>
    <w:rsid w:val="00296DC0"/>
    <w:rsid w:val="002F31D2"/>
    <w:rsid w:val="003050AA"/>
    <w:rsid w:val="0031251A"/>
    <w:rsid w:val="00340F45"/>
    <w:rsid w:val="00341C85"/>
    <w:rsid w:val="003576BF"/>
    <w:rsid w:val="003A32E2"/>
    <w:rsid w:val="003B03E6"/>
    <w:rsid w:val="003E457D"/>
    <w:rsid w:val="00411891"/>
    <w:rsid w:val="00416760"/>
    <w:rsid w:val="00442F5B"/>
    <w:rsid w:val="004500C7"/>
    <w:rsid w:val="00461C98"/>
    <w:rsid w:val="004876E4"/>
    <w:rsid w:val="004B1EFF"/>
    <w:rsid w:val="004E21A3"/>
    <w:rsid w:val="004F3739"/>
    <w:rsid w:val="00587E7A"/>
    <w:rsid w:val="005955EC"/>
    <w:rsid w:val="005C3E52"/>
    <w:rsid w:val="005C58CE"/>
    <w:rsid w:val="00623B5F"/>
    <w:rsid w:val="00631834"/>
    <w:rsid w:val="00660E88"/>
    <w:rsid w:val="006861CD"/>
    <w:rsid w:val="00686E48"/>
    <w:rsid w:val="006A0ECB"/>
    <w:rsid w:val="006B39B5"/>
    <w:rsid w:val="006C2051"/>
    <w:rsid w:val="006D1FD4"/>
    <w:rsid w:val="006D60A5"/>
    <w:rsid w:val="00705E02"/>
    <w:rsid w:val="007A68BB"/>
    <w:rsid w:val="007D4530"/>
    <w:rsid w:val="007E173A"/>
    <w:rsid w:val="00805A78"/>
    <w:rsid w:val="00830A80"/>
    <w:rsid w:val="00854C83"/>
    <w:rsid w:val="0089122C"/>
    <w:rsid w:val="008A6CF3"/>
    <w:rsid w:val="008C6549"/>
    <w:rsid w:val="008D59F0"/>
    <w:rsid w:val="009271F9"/>
    <w:rsid w:val="00932F7D"/>
    <w:rsid w:val="00963CDC"/>
    <w:rsid w:val="009B42FD"/>
    <w:rsid w:val="009E7ADF"/>
    <w:rsid w:val="00A12E54"/>
    <w:rsid w:val="00A54C8E"/>
    <w:rsid w:val="00A8149D"/>
    <w:rsid w:val="00AC6FCB"/>
    <w:rsid w:val="00AE06D5"/>
    <w:rsid w:val="00AF0F3E"/>
    <w:rsid w:val="00AF542C"/>
    <w:rsid w:val="00B062CC"/>
    <w:rsid w:val="00B11686"/>
    <w:rsid w:val="00BC0DFE"/>
    <w:rsid w:val="00BD1031"/>
    <w:rsid w:val="00BF5D9D"/>
    <w:rsid w:val="00C27BD2"/>
    <w:rsid w:val="00C6633A"/>
    <w:rsid w:val="00D062B9"/>
    <w:rsid w:val="00D21E4A"/>
    <w:rsid w:val="00D27B07"/>
    <w:rsid w:val="00D65B48"/>
    <w:rsid w:val="00D701C8"/>
    <w:rsid w:val="00DD7364"/>
    <w:rsid w:val="00E05002"/>
    <w:rsid w:val="00E11AC0"/>
    <w:rsid w:val="00E32EDA"/>
    <w:rsid w:val="00EA1C60"/>
    <w:rsid w:val="00EC3D41"/>
    <w:rsid w:val="00EC6530"/>
    <w:rsid w:val="00EE0A76"/>
    <w:rsid w:val="00F9779E"/>
    <w:rsid w:val="00FF55E7"/>
    <w:rsid w:val="00FF5F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530"/>
  </w:style>
  <w:style w:type="paragraph" w:styleId="Titre1">
    <w:name w:val="heading 1"/>
    <w:basedOn w:val="Normal"/>
    <w:next w:val="Normal"/>
    <w:link w:val="Titre1Car"/>
    <w:uiPriority w:val="9"/>
    <w:qFormat/>
    <w:rsid w:val="008D59F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iCs/>
      <w:color w:val="622423" w:themeColor="accent2" w:themeShade="7F"/>
      <w:lang w:bidi="en-US"/>
    </w:rPr>
  </w:style>
  <w:style w:type="paragraph" w:styleId="Titre2">
    <w:name w:val="heading 2"/>
    <w:basedOn w:val="Normal"/>
    <w:next w:val="Normal"/>
    <w:link w:val="Titre2Car"/>
    <w:uiPriority w:val="9"/>
    <w:unhideWhenUsed/>
    <w:qFormat/>
    <w:rsid w:val="00186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271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59F0"/>
    <w:rPr>
      <w:rFonts w:asciiTheme="majorHAnsi" w:eastAsiaTheme="majorEastAsia" w:hAnsiTheme="majorHAnsi" w:cstheme="majorBidi"/>
      <w:b/>
      <w:bCs/>
      <w:i/>
      <w:iCs/>
      <w:color w:val="622423" w:themeColor="accent2" w:themeShade="7F"/>
      <w:shd w:val="clear" w:color="auto" w:fill="F2DBDB" w:themeFill="accent2" w:themeFillTint="33"/>
      <w:lang w:bidi="en-US"/>
    </w:rPr>
  </w:style>
  <w:style w:type="character" w:customStyle="1" w:styleId="Titre2Car">
    <w:name w:val="Titre 2 Car"/>
    <w:basedOn w:val="Policepardfaut"/>
    <w:link w:val="Titre2"/>
    <w:uiPriority w:val="9"/>
    <w:rsid w:val="00186BD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65B48"/>
    <w:pPr>
      <w:ind w:left="720"/>
      <w:contextualSpacing/>
    </w:pPr>
  </w:style>
  <w:style w:type="paragraph" w:styleId="Textedebulles">
    <w:name w:val="Balloon Text"/>
    <w:basedOn w:val="Normal"/>
    <w:link w:val="TextedebullesCar"/>
    <w:uiPriority w:val="99"/>
    <w:semiHidden/>
    <w:unhideWhenUsed/>
    <w:rsid w:val="003050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50AA"/>
    <w:rPr>
      <w:rFonts w:ascii="Tahoma" w:hAnsi="Tahoma" w:cs="Tahoma"/>
      <w:sz w:val="16"/>
      <w:szCs w:val="16"/>
    </w:rPr>
  </w:style>
  <w:style w:type="paragraph" w:styleId="Sansinterligne">
    <w:name w:val="No Spacing"/>
    <w:link w:val="SansinterligneCar"/>
    <w:uiPriority w:val="1"/>
    <w:qFormat/>
    <w:rsid w:val="003050AA"/>
    <w:pPr>
      <w:spacing w:after="0" w:line="240" w:lineRule="auto"/>
    </w:pPr>
  </w:style>
  <w:style w:type="paragraph" w:customStyle="1" w:styleId="Default">
    <w:name w:val="Default"/>
    <w:rsid w:val="00341C85"/>
    <w:pPr>
      <w:autoSpaceDE w:val="0"/>
      <w:autoSpaceDN w:val="0"/>
      <w:adjustRightInd w:val="0"/>
      <w:spacing w:after="0" w:line="240" w:lineRule="auto"/>
    </w:pPr>
    <w:rPr>
      <w:rFonts w:ascii="Calibri" w:hAnsi="Calibri" w:cs="Calibri"/>
      <w:color w:val="000000"/>
      <w:sz w:val="24"/>
      <w:szCs w:val="24"/>
    </w:rPr>
  </w:style>
  <w:style w:type="paragraph" w:styleId="Lgende">
    <w:name w:val="caption"/>
    <w:basedOn w:val="Normal"/>
    <w:next w:val="Normal"/>
    <w:uiPriority w:val="35"/>
    <w:unhideWhenUsed/>
    <w:qFormat/>
    <w:rsid w:val="002F31D2"/>
    <w:pPr>
      <w:spacing w:line="240" w:lineRule="auto"/>
    </w:pPr>
    <w:rPr>
      <w:b/>
      <w:bCs/>
      <w:color w:val="4F81BD" w:themeColor="accent1"/>
      <w:sz w:val="18"/>
      <w:szCs w:val="18"/>
    </w:rPr>
  </w:style>
  <w:style w:type="character" w:customStyle="1" w:styleId="SansinterligneCar">
    <w:name w:val="Sans interligne Car"/>
    <w:basedOn w:val="Policepardfaut"/>
    <w:link w:val="Sansinterligne"/>
    <w:uiPriority w:val="1"/>
    <w:rsid w:val="004876E4"/>
  </w:style>
  <w:style w:type="paragraph" w:styleId="En-tte">
    <w:name w:val="header"/>
    <w:basedOn w:val="Normal"/>
    <w:link w:val="En-tteCar"/>
    <w:uiPriority w:val="99"/>
    <w:unhideWhenUsed/>
    <w:rsid w:val="007E173A"/>
    <w:pPr>
      <w:tabs>
        <w:tab w:val="center" w:pos="4536"/>
        <w:tab w:val="right" w:pos="9072"/>
      </w:tabs>
      <w:spacing w:after="0" w:line="240" w:lineRule="auto"/>
    </w:pPr>
  </w:style>
  <w:style w:type="character" w:customStyle="1" w:styleId="En-tteCar">
    <w:name w:val="En-tête Car"/>
    <w:basedOn w:val="Policepardfaut"/>
    <w:link w:val="En-tte"/>
    <w:uiPriority w:val="99"/>
    <w:rsid w:val="007E173A"/>
  </w:style>
  <w:style w:type="paragraph" w:styleId="Pieddepage">
    <w:name w:val="footer"/>
    <w:basedOn w:val="Normal"/>
    <w:link w:val="PieddepageCar"/>
    <w:uiPriority w:val="99"/>
    <w:unhideWhenUsed/>
    <w:rsid w:val="007E17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173A"/>
  </w:style>
  <w:style w:type="paragraph" w:styleId="En-ttedetabledesmatires">
    <w:name w:val="TOC Heading"/>
    <w:basedOn w:val="Titre1"/>
    <w:next w:val="Normal"/>
    <w:uiPriority w:val="39"/>
    <w:semiHidden/>
    <w:unhideWhenUsed/>
    <w:qFormat/>
    <w:rsid w:val="00A54C8E"/>
    <w:pPr>
      <w:keepNext/>
      <w:keepLines/>
      <w:pBdr>
        <w:top w:val="none" w:sz="0" w:space="0" w:color="auto"/>
        <w:left w:val="none" w:sz="0" w:space="0" w:color="auto"/>
        <w:bottom w:val="none" w:sz="0" w:space="0" w:color="auto"/>
        <w:right w:val="none" w:sz="0" w:space="0" w:color="auto"/>
      </w:pBdr>
      <w:shd w:val="clear" w:color="auto" w:fill="auto"/>
      <w:spacing w:after="0" w:line="276" w:lineRule="auto"/>
      <w:contextualSpacing w:val="0"/>
      <w:outlineLvl w:val="9"/>
    </w:pPr>
    <w:rPr>
      <w:i w:val="0"/>
      <w:iCs w:val="0"/>
      <w:color w:val="365F91" w:themeColor="accent1" w:themeShade="BF"/>
      <w:sz w:val="28"/>
      <w:szCs w:val="28"/>
      <w:lang w:eastAsia="fr-FR" w:bidi="ar-SA"/>
    </w:rPr>
  </w:style>
  <w:style w:type="paragraph" w:styleId="TM2">
    <w:name w:val="toc 2"/>
    <w:basedOn w:val="Normal"/>
    <w:next w:val="Normal"/>
    <w:autoRedefine/>
    <w:uiPriority w:val="39"/>
    <w:unhideWhenUsed/>
    <w:rsid w:val="00A54C8E"/>
    <w:pPr>
      <w:spacing w:after="100"/>
      <w:ind w:left="220"/>
    </w:pPr>
  </w:style>
  <w:style w:type="paragraph" w:styleId="TM1">
    <w:name w:val="toc 1"/>
    <w:basedOn w:val="Normal"/>
    <w:next w:val="Normal"/>
    <w:autoRedefine/>
    <w:uiPriority w:val="39"/>
    <w:unhideWhenUsed/>
    <w:rsid w:val="00A54C8E"/>
    <w:pPr>
      <w:spacing w:after="100"/>
    </w:pPr>
  </w:style>
  <w:style w:type="character" w:styleId="Lienhypertexte">
    <w:name w:val="Hyperlink"/>
    <w:basedOn w:val="Policepardfaut"/>
    <w:uiPriority w:val="99"/>
    <w:unhideWhenUsed/>
    <w:rsid w:val="00A54C8E"/>
    <w:rPr>
      <w:color w:val="0000FF" w:themeColor="hyperlink"/>
      <w:u w:val="single"/>
    </w:rPr>
  </w:style>
  <w:style w:type="character" w:customStyle="1" w:styleId="Titre3Car">
    <w:name w:val="Titre 3 Car"/>
    <w:basedOn w:val="Policepardfaut"/>
    <w:link w:val="Titre3"/>
    <w:uiPriority w:val="9"/>
    <w:semiHidden/>
    <w:rsid w:val="009271F9"/>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9271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271F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www.slick2d.org/javadoc/" TargetMode="External"/><Relationship Id="rId2" Type="http://schemas.openxmlformats.org/officeDocument/2006/relationships/numbering" Target="numbering.xml"/><Relationship Id="rId16" Type="http://schemas.openxmlformats.org/officeDocument/2006/relationships/hyperlink" Target="http://www.slick2d.org/wiki/index.php%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github.com/spyl94/drasus/wiki"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pyl94/drasus" TargetMode="Externa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AD692-B161-47BA-84A9-A44D28D8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1782</Words>
  <Characters>9450</Characters>
  <Application>Microsoft Office Word</Application>
  <DocSecurity>0</DocSecurity>
  <Lines>236</Lines>
  <Paragraphs>90</Paragraphs>
  <ScaleCrop>false</ScaleCrop>
  <HeadingPairs>
    <vt:vector size="2" baseType="variant">
      <vt:variant>
        <vt:lpstr>Titre</vt:lpstr>
      </vt:variant>
      <vt:variant>
        <vt:i4>1</vt:i4>
      </vt:variant>
    </vt:vector>
  </HeadingPairs>
  <TitlesOfParts>
    <vt:vector size="1" baseType="lpstr">
      <vt:lpstr>Projet Programmation JAVA</vt:lpstr>
    </vt:vector>
  </TitlesOfParts>
  <Company>Grizli777</Company>
  <LinksUpToDate>false</LinksUpToDate>
  <CharactersWithSpaces>11142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Programmation JAVA</dc:title>
  <dc:subject/>
  <dc:creator>DAVID Aurélien, PEQUIGNOT Charlotte, RAMOS Adrien</dc:creator>
  <cp:keywords/>
  <dc:description/>
  <cp:lastModifiedBy>Aurel</cp:lastModifiedBy>
  <cp:revision>7</cp:revision>
  <cp:lastPrinted>2013-01-13T22:05:00Z</cp:lastPrinted>
  <dcterms:created xsi:type="dcterms:W3CDTF">2013-01-13T17:17:00Z</dcterms:created>
  <dcterms:modified xsi:type="dcterms:W3CDTF">2013-01-13T22:05:00Z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10NhviuSbwOSLYCHFhfF13_Gwv0_PjHoV4m-Ym3B33tA</vt:lpwstr>
  </property>
  <property fmtid="{D5CDD505-2E9C-101B-9397-08002B2CF9AE}" pid="4" name="Google.Documents.RevisionId">
    <vt:lpwstr>10868245903679073064</vt:lpwstr>
  </property>
  <property fmtid="{D5CDD505-2E9C-101B-9397-08002B2CF9AE}" pid="5" name="Google.Documents.PreviousRevisionId">
    <vt:lpwstr>04391519472471315347</vt:lpwstr>
  </property>
  <property fmtid="{D5CDD505-2E9C-101B-9397-08002B2CF9AE}" pid="6" name="Google.Documents.PluginVersion">
    <vt:lpwstr>2.0.2662.553</vt:lpwstr>
  </property>
  <property fmtid="{D5CDD505-2E9C-101B-9397-08002B2CF9AE}" pid="7" name="Google.Documents.MergeIncapabilityFlags">
    <vt:i4>0</vt:i4>
  </property>
</Properties>
</file>